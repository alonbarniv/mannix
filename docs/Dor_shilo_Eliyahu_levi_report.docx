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2CF1" w14:textId="5F80DF5A" w:rsidR="007E58E7" w:rsidRPr="00D34382" w:rsidRDefault="007E58E7" w:rsidP="007E58E7">
      <w:pPr>
        <w:jc w:val="center"/>
        <w:rPr>
          <w:sz w:val="52"/>
          <w:szCs w:val="52"/>
        </w:rPr>
      </w:pPr>
      <w:r>
        <w:rPr>
          <w:sz w:val="56"/>
          <w:szCs w:val="56"/>
        </w:rPr>
        <w:br/>
      </w:r>
      <w:r w:rsidRPr="00D34382">
        <w:rPr>
          <w:sz w:val="96"/>
          <w:szCs w:val="96"/>
        </w:rPr>
        <w:t>MANNIX</w:t>
      </w:r>
      <w:r>
        <w:rPr>
          <w:sz w:val="96"/>
          <w:szCs w:val="96"/>
        </w:rPr>
        <w:br/>
      </w:r>
      <w:r>
        <w:rPr>
          <w:sz w:val="52"/>
          <w:szCs w:val="52"/>
        </w:rPr>
        <w:t>FC</w:t>
      </w:r>
      <w:r w:rsidR="00644B43">
        <w:rPr>
          <w:sz w:val="52"/>
          <w:szCs w:val="52"/>
        </w:rPr>
        <w:t xml:space="preserve"> </w:t>
      </w:r>
      <w:r>
        <w:rPr>
          <w:sz w:val="52"/>
          <w:szCs w:val="52"/>
        </w:rPr>
        <w:t>+</w:t>
      </w:r>
      <w:r w:rsidR="00644B43">
        <w:rPr>
          <w:sz w:val="52"/>
          <w:szCs w:val="52"/>
        </w:rPr>
        <w:t xml:space="preserve"> </w:t>
      </w:r>
      <w:r>
        <w:rPr>
          <w:sz w:val="52"/>
          <w:szCs w:val="52"/>
        </w:rPr>
        <w:t>ACTIVATION</w:t>
      </w:r>
      <w:r w:rsidR="00644B43">
        <w:rPr>
          <w:sz w:val="52"/>
          <w:szCs w:val="52"/>
        </w:rPr>
        <w:t xml:space="preserve"> </w:t>
      </w:r>
      <w:r>
        <w:rPr>
          <w:sz w:val="52"/>
          <w:szCs w:val="52"/>
        </w:rPr>
        <w:t>+</w:t>
      </w:r>
      <w:r w:rsidR="00644B43">
        <w:rPr>
          <w:sz w:val="52"/>
          <w:szCs w:val="52"/>
        </w:rPr>
        <w:t xml:space="preserve"> </w:t>
      </w:r>
      <w:r>
        <w:rPr>
          <w:sz w:val="52"/>
          <w:szCs w:val="52"/>
        </w:rPr>
        <w:t>SW</w:t>
      </w:r>
    </w:p>
    <w:p w14:paraId="1626C34A" w14:textId="77777777" w:rsidR="007E58E7" w:rsidRPr="00D34382" w:rsidRDefault="007E58E7" w:rsidP="007E58E7">
      <w:pPr>
        <w:jc w:val="center"/>
        <w:rPr>
          <w:sz w:val="32"/>
          <w:szCs w:val="32"/>
        </w:rPr>
      </w:pPr>
      <w:r w:rsidRPr="00D34382">
        <w:rPr>
          <w:sz w:val="40"/>
          <w:szCs w:val="40"/>
        </w:rPr>
        <w:t>2020</w:t>
      </w:r>
    </w:p>
    <w:p w14:paraId="681EA806" w14:textId="77777777" w:rsidR="007E58E7" w:rsidRDefault="007E58E7" w:rsidP="007E58E7">
      <w:pPr>
        <w:jc w:val="center"/>
        <w:rPr>
          <w:b/>
          <w:bCs/>
          <w:sz w:val="56"/>
          <w:szCs w:val="56"/>
        </w:rPr>
      </w:pPr>
    </w:p>
    <w:p w14:paraId="7B20EC95" w14:textId="3C5BF80D" w:rsidR="007E58E7" w:rsidRPr="007E58E7" w:rsidRDefault="007E58E7" w:rsidP="007E58E7">
      <w:pPr>
        <w:rPr>
          <w:sz w:val="40"/>
          <w:szCs w:val="40"/>
        </w:rPr>
      </w:pPr>
      <w:r w:rsidRPr="007E58E7">
        <w:rPr>
          <w:sz w:val="40"/>
          <w:szCs w:val="40"/>
        </w:rPr>
        <w:t xml:space="preserve">Authors: </w:t>
      </w:r>
      <w:r w:rsidR="00CE4284">
        <w:rPr>
          <w:sz w:val="40"/>
          <w:szCs w:val="40"/>
        </w:rPr>
        <w:tab/>
      </w:r>
      <w:r w:rsidRPr="007E58E7">
        <w:rPr>
          <w:sz w:val="40"/>
          <w:szCs w:val="40"/>
        </w:rPr>
        <w:t xml:space="preserve">Dor </w:t>
      </w:r>
      <w:proofErr w:type="spellStart"/>
      <w:r w:rsidRPr="007E58E7">
        <w:rPr>
          <w:sz w:val="40"/>
          <w:szCs w:val="40"/>
        </w:rPr>
        <w:t>shilo</w:t>
      </w:r>
      <w:proofErr w:type="spellEnd"/>
      <w:r w:rsidRPr="007E58E7">
        <w:rPr>
          <w:sz w:val="40"/>
          <w:szCs w:val="40"/>
        </w:rPr>
        <w:t xml:space="preserve"> &amp; Eliyahu </w:t>
      </w:r>
      <w:proofErr w:type="spellStart"/>
      <w:r w:rsidRPr="007E58E7">
        <w:rPr>
          <w:sz w:val="40"/>
          <w:szCs w:val="40"/>
        </w:rPr>
        <w:t>levi</w:t>
      </w:r>
      <w:proofErr w:type="spellEnd"/>
    </w:p>
    <w:p w14:paraId="3BB2AE64" w14:textId="3A96468A" w:rsidR="007E58E7" w:rsidRPr="00CE4284" w:rsidRDefault="007E58E7" w:rsidP="00CE4284">
      <w:pPr>
        <w:rPr>
          <w:sz w:val="40"/>
          <w:szCs w:val="40"/>
        </w:rPr>
      </w:pPr>
      <w:r w:rsidRPr="007E58E7">
        <w:rPr>
          <w:sz w:val="40"/>
          <w:szCs w:val="40"/>
        </w:rPr>
        <w:t>Date:</w:t>
      </w:r>
      <w:r w:rsidRPr="007E58E7">
        <w:rPr>
          <w:sz w:val="40"/>
          <w:szCs w:val="40"/>
        </w:rPr>
        <w:tab/>
      </w:r>
      <w:r w:rsidRPr="007E58E7">
        <w:rPr>
          <w:sz w:val="40"/>
          <w:szCs w:val="40"/>
        </w:rPr>
        <w:tab/>
        <w:t xml:space="preserve">December </w:t>
      </w:r>
      <w:r w:rsidR="00CE4284">
        <w:rPr>
          <w:sz w:val="40"/>
          <w:szCs w:val="40"/>
        </w:rPr>
        <w:t>30</w:t>
      </w:r>
      <w:r w:rsidRPr="007E58E7">
        <w:rPr>
          <w:sz w:val="40"/>
          <w:szCs w:val="40"/>
        </w:rPr>
        <w:t>, 2020</w:t>
      </w:r>
    </w:p>
    <w:p w14:paraId="50D8FDA1" w14:textId="77777777" w:rsidR="007E58E7" w:rsidRDefault="007E58E7" w:rsidP="007E58E7"/>
    <w:p w14:paraId="2F86F862" w14:textId="77777777" w:rsidR="007E58E7" w:rsidRDefault="007E58E7" w:rsidP="007E58E7"/>
    <w:p w14:paraId="67F39AD8" w14:textId="77777777" w:rsidR="007E58E7" w:rsidRDefault="007E58E7" w:rsidP="007E58E7"/>
    <w:p w14:paraId="0788491B" w14:textId="77777777" w:rsidR="007E58E7" w:rsidRDefault="007E58E7" w:rsidP="007E58E7"/>
    <w:p w14:paraId="12695539" w14:textId="77777777" w:rsidR="007E58E7" w:rsidRDefault="007E58E7" w:rsidP="007E58E7"/>
    <w:p w14:paraId="6DF718F6" w14:textId="77777777" w:rsidR="007E58E7" w:rsidRDefault="007E58E7" w:rsidP="007E58E7"/>
    <w:p w14:paraId="3B858A7B" w14:textId="77777777" w:rsidR="007E58E7" w:rsidRDefault="007E58E7" w:rsidP="007E58E7"/>
    <w:p w14:paraId="0D1E66EE" w14:textId="77777777" w:rsidR="007E58E7" w:rsidRDefault="007E58E7" w:rsidP="007E58E7"/>
    <w:p w14:paraId="625F6E8F" w14:textId="77777777" w:rsidR="007E58E7" w:rsidRDefault="007E58E7" w:rsidP="007E58E7"/>
    <w:p w14:paraId="02214356" w14:textId="77777777" w:rsidR="007E58E7" w:rsidRDefault="007E58E7" w:rsidP="007E58E7"/>
    <w:p w14:paraId="5120F67C" w14:textId="77777777" w:rsidR="007E58E7" w:rsidRDefault="007E58E7" w:rsidP="007E58E7"/>
    <w:p w14:paraId="789CCE62" w14:textId="77777777" w:rsidR="007E58E7" w:rsidRDefault="007E58E7" w:rsidP="007E58E7"/>
    <w:p w14:paraId="32A6868E" w14:textId="77777777" w:rsidR="007E58E7" w:rsidRDefault="007E58E7" w:rsidP="007E58E7"/>
    <w:p w14:paraId="3984C04A" w14:textId="77777777" w:rsidR="007E58E7" w:rsidRDefault="007E58E7" w:rsidP="007E58E7"/>
    <w:p w14:paraId="34D1B465" w14:textId="77777777" w:rsidR="007E58E7" w:rsidRDefault="007E58E7" w:rsidP="007E58E7"/>
    <w:p w14:paraId="266C914D" w14:textId="77777777" w:rsidR="007E58E7" w:rsidRPr="00405BA9" w:rsidRDefault="007E58E7" w:rsidP="007E58E7">
      <w:pPr>
        <w:pageBreakBefore/>
        <w:tabs>
          <w:tab w:val="center" w:pos="4320"/>
          <w:tab w:val="right" w:pos="8640"/>
        </w:tabs>
        <w:spacing w:after="0" w:line="240" w:lineRule="auto"/>
        <w:rPr>
          <w:rFonts w:ascii="Arial" w:eastAsia="Times New Roman" w:hAnsi="Arial" w:cs="Arial"/>
          <w:b/>
          <w:bCs/>
          <w:sz w:val="36"/>
          <w:szCs w:val="36"/>
          <w:u w:val="single"/>
        </w:rPr>
      </w:pPr>
      <w:r w:rsidRPr="00405BA9">
        <w:rPr>
          <w:rFonts w:ascii="Arial" w:eastAsia="Times New Roman" w:hAnsi="Arial" w:cs="Arial"/>
          <w:b/>
          <w:bCs/>
          <w:sz w:val="36"/>
          <w:szCs w:val="36"/>
          <w:u w:val="single"/>
        </w:rPr>
        <w:lastRenderedPageBreak/>
        <w:t>Document Information</w:t>
      </w:r>
    </w:p>
    <w:p w14:paraId="2E0EFD8E" w14:textId="77777777" w:rsidR="007E58E7" w:rsidRPr="00405BA9" w:rsidRDefault="007E58E7" w:rsidP="007E58E7">
      <w:pPr>
        <w:tabs>
          <w:tab w:val="center" w:pos="4320"/>
          <w:tab w:val="right" w:pos="8640"/>
        </w:tabs>
        <w:spacing w:after="0" w:line="240" w:lineRule="auto"/>
        <w:jc w:val="both"/>
        <w:rPr>
          <w:rFonts w:ascii="Arial" w:eastAsia="Times New Roman" w:hAnsi="Arial" w:cs="Arial"/>
          <w:sz w:val="20"/>
          <w:szCs w:val="24"/>
        </w:rPr>
      </w:pPr>
    </w:p>
    <w:p w14:paraId="10220E79" w14:textId="77777777" w:rsidR="007E58E7" w:rsidRPr="00405BA9" w:rsidRDefault="007E58E7" w:rsidP="007E58E7">
      <w:pPr>
        <w:tabs>
          <w:tab w:val="center" w:pos="4320"/>
          <w:tab w:val="right" w:pos="8640"/>
        </w:tabs>
        <w:spacing w:after="0" w:line="240" w:lineRule="auto"/>
        <w:jc w:val="both"/>
        <w:rPr>
          <w:rFonts w:ascii="Arial" w:eastAsia="Times New Roman" w:hAnsi="Arial" w:cs="Arial"/>
          <w:sz w:val="20"/>
          <w:szCs w:val="24"/>
        </w:rPr>
      </w:pPr>
    </w:p>
    <w:tbl>
      <w:tblPr>
        <w:tblW w:w="9356" w:type="dxa"/>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0"/>
        <w:gridCol w:w="6506"/>
      </w:tblGrid>
      <w:tr w:rsidR="007E58E7" w:rsidRPr="00405BA9" w14:paraId="24EC82AE" w14:textId="77777777" w:rsidTr="0058146F">
        <w:trPr>
          <w:cantSplit/>
          <w:trHeight w:val="223"/>
        </w:trPr>
        <w:tc>
          <w:tcPr>
            <w:tcW w:w="2850" w:type="dxa"/>
          </w:tcPr>
          <w:p w14:paraId="0592024A" w14:textId="77777777" w:rsidR="007E58E7" w:rsidRPr="00405BA9" w:rsidRDefault="007E58E7" w:rsidP="0058146F">
            <w:pPr>
              <w:tabs>
                <w:tab w:val="center" w:pos="4320"/>
                <w:tab w:val="right" w:pos="8640"/>
              </w:tabs>
              <w:spacing w:after="0" w:line="240" w:lineRule="auto"/>
              <w:jc w:val="both"/>
              <w:rPr>
                <w:rFonts w:ascii="Arial" w:eastAsia="Times New Roman" w:hAnsi="Arial" w:cs="Arial"/>
                <w:b/>
                <w:bCs/>
                <w:sz w:val="20"/>
                <w:szCs w:val="24"/>
              </w:rPr>
            </w:pPr>
            <w:r w:rsidRPr="00405BA9">
              <w:rPr>
                <w:rFonts w:ascii="Arial" w:eastAsia="Times New Roman" w:hAnsi="Arial" w:cs="Arial"/>
                <w:b/>
                <w:bCs/>
                <w:sz w:val="20"/>
                <w:szCs w:val="24"/>
              </w:rPr>
              <w:t>Document Title:</w:t>
            </w:r>
          </w:p>
        </w:tc>
        <w:tc>
          <w:tcPr>
            <w:tcW w:w="6506" w:type="dxa"/>
          </w:tcPr>
          <w:p w14:paraId="4D6E8B8D" w14:textId="77777777" w:rsidR="007E58E7" w:rsidRPr="00405BA9" w:rsidRDefault="007E58E7" w:rsidP="0058146F">
            <w:pPr>
              <w:tabs>
                <w:tab w:val="center" w:pos="4320"/>
                <w:tab w:val="right" w:pos="8640"/>
              </w:tabs>
              <w:spacing w:after="0" w:line="240" w:lineRule="auto"/>
              <w:jc w:val="both"/>
              <w:rPr>
                <w:rFonts w:ascii="Arial" w:eastAsia="Times New Roman" w:hAnsi="Arial" w:cs="Arial"/>
                <w:b/>
                <w:bCs/>
                <w:sz w:val="20"/>
                <w:szCs w:val="24"/>
              </w:rPr>
            </w:pPr>
            <w:r w:rsidRPr="00405BA9">
              <w:rPr>
                <w:rFonts w:ascii="Arial" w:eastAsia="Times New Roman" w:hAnsi="Arial" w:cs="Arial"/>
                <w:b/>
                <w:bCs/>
                <w:sz w:val="20"/>
                <w:szCs w:val="24"/>
              </w:rPr>
              <w:t>File Information:</w:t>
            </w:r>
          </w:p>
        </w:tc>
      </w:tr>
      <w:tr w:rsidR="007E58E7" w:rsidRPr="00405BA9" w14:paraId="5EBA4592" w14:textId="77777777" w:rsidTr="0058146F">
        <w:trPr>
          <w:cantSplit/>
          <w:trHeight w:val="795"/>
        </w:trPr>
        <w:tc>
          <w:tcPr>
            <w:tcW w:w="2850" w:type="dxa"/>
          </w:tcPr>
          <w:p w14:paraId="205E1A9D" w14:textId="77777777" w:rsidR="007E58E7" w:rsidRPr="00405BA9" w:rsidRDefault="007E58E7" w:rsidP="0058146F">
            <w:pPr>
              <w:tabs>
                <w:tab w:val="center" w:pos="4320"/>
                <w:tab w:val="right" w:pos="8640"/>
              </w:tabs>
              <w:spacing w:after="0" w:line="240" w:lineRule="auto"/>
              <w:rPr>
                <w:rFonts w:ascii="Arial" w:eastAsia="Times New Roman" w:hAnsi="Arial" w:cs="Arial"/>
                <w:sz w:val="20"/>
                <w:szCs w:val="24"/>
                <w:u w:val="single"/>
              </w:rPr>
            </w:pPr>
          </w:p>
          <w:p w14:paraId="552FC4DD" w14:textId="2888D508" w:rsidR="007E58E7" w:rsidRPr="00405BA9" w:rsidRDefault="007E58E7" w:rsidP="0058146F">
            <w:pPr>
              <w:tabs>
                <w:tab w:val="center" w:pos="4320"/>
                <w:tab w:val="right" w:pos="8640"/>
              </w:tabs>
              <w:spacing w:after="0" w:line="240" w:lineRule="auto"/>
              <w:rPr>
                <w:rFonts w:ascii="Arial" w:eastAsia="Times New Roman" w:hAnsi="Arial" w:cs="Arial"/>
                <w:sz w:val="20"/>
                <w:szCs w:val="24"/>
                <w:u w:val="single"/>
              </w:rPr>
            </w:pPr>
            <w:r>
              <w:rPr>
                <w:rFonts w:ascii="Arial" w:eastAsia="Times New Roman" w:hAnsi="Arial" w:cs="Times New Roman"/>
                <w:sz w:val="20"/>
                <w:szCs w:val="24"/>
              </w:rPr>
              <w:t>MANNIX</w:t>
            </w:r>
          </w:p>
        </w:tc>
        <w:tc>
          <w:tcPr>
            <w:tcW w:w="6506" w:type="dxa"/>
            <w:vAlign w:val="center"/>
          </w:tcPr>
          <w:p w14:paraId="24A0253C" w14:textId="4245AC27" w:rsidR="007E58E7" w:rsidRPr="00405BA9" w:rsidRDefault="007E58E7" w:rsidP="0058146F">
            <w:pPr>
              <w:tabs>
                <w:tab w:val="center" w:pos="4320"/>
                <w:tab w:val="right" w:pos="8640"/>
              </w:tabs>
              <w:spacing w:after="0" w:line="240" w:lineRule="auto"/>
              <w:rPr>
                <w:rFonts w:ascii="Arial" w:eastAsia="Times New Roman" w:hAnsi="Arial" w:cs="Times New Roman"/>
                <w:b/>
                <w:bCs/>
                <w:sz w:val="18"/>
                <w:szCs w:val="18"/>
              </w:rPr>
            </w:pPr>
            <w:r w:rsidRPr="00405BA9">
              <w:rPr>
                <w:rFonts w:ascii="Arial" w:eastAsia="Times New Roman" w:hAnsi="Arial" w:cs="Times New Roman"/>
                <w:b/>
                <w:bCs/>
                <w:sz w:val="20"/>
                <w:szCs w:val="24"/>
              </w:rPr>
              <w:t>File Name:</w:t>
            </w:r>
            <w:r w:rsidRPr="00405BA9">
              <w:rPr>
                <w:rFonts w:ascii="Arial" w:eastAsia="Times New Roman" w:hAnsi="Arial" w:cs="Times New Roman"/>
                <w:sz w:val="20"/>
                <w:szCs w:val="24"/>
              </w:rPr>
              <w:t xml:space="preserve"> </w:t>
            </w:r>
            <w:proofErr w:type="spellStart"/>
            <w:r w:rsidR="00BC5BFB">
              <w:rPr>
                <w:rFonts w:ascii="Arial" w:eastAsia="Times New Roman" w:hAnsi="Arial" w:cs="Times New Roman"/>
                <w:sz w:val="20"/>
                <w:szCs w:val="24"/>
              </w:rPr>
              <w:t>Dor_shilo_Eliyahu_levi_report</w:t>
            </w:r>
            <w:proofErr w:type="spellEnd"/>
            <w:r w:rsidRPr="00405BA9">
              <w:rPr>
                <w:rFonts w:ascii="Arial" w:eastAsia="Times New Roman" w:hAnsi="Arial" w:cs="Times New Roman"/>
                <w:sz w:val="20"/>
                <w:szCs w:val="24"/>
              </w:rPr>
              <w:br/>
            </w:r>
          </w:p>
          <w:p w14:paraId="43675D16" w14:textId="48AA64E0" w:rsidR="004A42CF" w:rsidRDefault="007E58E7" w:rsidP="004A42CF">
            <w:pPr>
              <w:tabs>
                <w:tab w:val="center" w:pos="4320"/>
                <w:tab w:val="right" w:pos="8640"/>
              </w:tabs>
              <w:spacing w:after="0" w:line="240" w:lineRule="auto"/>
              <w:rPr>
                <w:rFonts w:ascii="Arial" w:eastAsia="Times New Roman" w:hAnsi="Arial" w:cs="Times New Roman"/>
                <w:sz w:val="20"/>
                <w:szCs w:val="24"/>
              </w:rPr>
            </w:pPr>
            <w:r w:rsidRPr="00405BA9">
              <w:rPr>
                <w:rFonts w:ascii="Arial" w:eastAsia="Times New Roman" w:hAnsi="Arial" w:cs="Times New Roman"/>
                <w:b/>
                <w:bCs/>
                <w:sz w:val="20"/>
                <w:szCs w:val="24"/>
              </w:rPr>
              <w:t>Last time saved:</w:t>
            </w:r>
            <w:r w:rsidRPr="00405BA9">
              <w:rPr>
                <w:rFonts w:ascii="Arial" w:eastAsia="Times New Roman" w:hAnsi="Arial" w:cs="Times New Roman"/>
                <w:sz w:val="20"/>
                <w:szCs w:val="24"/>
              </w:rPr>
              <w:t xml:space="preserve"> </w:t>
            </w:r>
            <w:ins w:id="0" w:author="Eliyahu, Matan44" w:date="2017-04-10T10:29:00Z">
              <w:r w:rsidRPr="00405BA9">
                <w:rPr>
                  <w:rFonts w:ascii="Arial" w:eastAsia="Times New Roman" w:hAnsi="Arial" w:cs="Times New Roman"/>
                  <w:sz w:val="20"/>
                  <w:szCs w:val="24"/>
                </w:rPr>
                <w:fldChar w:fldCharType="begin"/>
              </w:r>
              <w:r w:rsidRPr="00405BA9">
                <w:rPr>
                  <w:rFonts w:ascii="Arial" w:eastAsia="Times New Roman" w:hAnsi="Arial" w:cs="Times New Roman"/>
                  <w:sz w:val="20"/>
                  <w:szCs w:val="24"/>
                </w:rPr>
                <w:instrText xml:space="preserve"> SAVEDATE  \@ "MMMM d, yyyy"  \* MERGEFORMAT </w:instrText>
              </w:r>
            </w:ins>
            <w:r w:rsidRPr="00405BA9">
              <w:rPr>
                <w:rFonts w:ascii="Arial" w:eastAsia="Times New Roman" w:hAnsi="Arial" w:cs="Times New Roman"/>
                <w:sz w:val="20"/>
                <w:szCs w:val="24"/>
              </w:rPr>
              <w:fldChar w:fldCharType="separate"/>
            </w:r>
            <w:r w:rsidR="006773CA">
              <w:rPr>
                <w:rFonts w:ascii="Arial" w:eastAsia="Times New Roman" w:hAnsi="Arial" w:cs="Times New Roman"/>
                <w:noProof/>
                <w:sz w:val="20"/>
                <w:szCs w:val="24"/>
              </w:rPr>
              <w:t>December 27, 2020</w:t>
            </w:r>
            <w:ins w:id="1" w:author="Eliyahu, Matan44" w:date="2017-04-10T10:29:00Z">
              <w:r w:rsidRPr="00405BA9">
                <w:rPr>
                  <w:rFonts w:ascii="Arial" w:eastAsia="Times New Roman" w:hAnsi="Arial" w:cs="Times New Roman"/>
                  <w:sz w:val="20"/>
                  <w:szCs w:val="24"/>
                </w:rPr>
                <w:fldChar w:fldCharType="end"/>
              </w:r>
            </w:ins>
            <w:r w:rsidRPr="00405BA9">
              <w:rPr>
                <w:rFonts w:ascii="Arial" w:eastAsia="Times New Roman" w:hAnsi="Arial" w:cs="Times New Roman"/>
                <w:sz w:val="20"/>
                <w:szCs w:val="24"/>
              </w:rPr>
              <w:t xml:space="preserve"> </w:t>
            </w:r>
          </w:p>
          <w:p w14:paraId="42BCC40F" w14:textId="7E169537" w:rsidR="007E58E7" w:rsidRPr="00405BA9" w:rsidRDefault="007E58E7" w:rsidP="004A42CF">
            <w:pPr>
              <w:tabs>
                <w:tab w:val="center" w:pos="4320"/>
                <w:tab w:val="right" w:pos="8640"/>
              </w:tabs>
              <w:spacing w:after="0" w:line="240" w:lineRule="auto"/>
              <w:rPr>
                <w:rFonts w:ascii="Arial" w:eastAsia="Times New Roman" w:hAnsi="Arial" w:cs="Arial"/>
                <w:sz w:val="20"/>
                <w:szCs w:val="24"/>
                <w:u w:val="single"/>
              </w:rPr>
            </w:pPr>
            <w:r w:rsidRPr="00405BA9">
              <w:rPr>
                <w:rFonts w:ascii="Arial" w:eastAsia="Times New Roman" w:hAnsi="Arial" w:cs="Times New Roman"/>
                <w:b/>
                <w:bCs/>
                <w:sz w:val="20"/>
                <w:szCs w:val="24"/>
              </w:rPr>
              <w:t>Saved by:</w:t>
            </w:r>
            <w:r>
              <w:rPr>
                <w:rFonts w:ascii="Arial" w:eastAsia="Times New Roman" w:hAnsi="Arial" w:cs="Times New Roman"/>
                <w:b/>
                <w:bCs/>
                <w:sz w:val="20"/>
                <w:szCs w:val="24"/>
              </w:rPr>
              <w:t xml:space="preserve"> </w:t>
            </w:r>
            <w:r w:rsidR="004A42CF" w:rsidRPr="004A42CF">
              <w:rPr>
                <w:rFonts w:ascii="Arial" w:eastAsia="Times New Roman" w:hAnsi="Arial" w:cs="Times New Roman"/>
                <w:sz w:val="20"/>
                <w:szCs w:val="24"/>
              </w:rPr>
              <w:t xml:space="preserve">Dor Shilo, Eliyahu </w:t>
            </w:r>
            <w:proofErr w:type="spellStart"/>
            <w:r w:rsidR="004A42CF" w:rsidRPr="004A42CF">
              <w:rPr>
                <w:rFonts w:ascii="Arial" w:eastAsia="Times New Roman" w:hAnsi="Arial" w:cs="Times New Roman"/>
                <w:sz w:val="20"/>
                <w:szCs w:val="24"/>
              </w:rPr>
              <w:t>levi</w:t>
            </w:r>
            <w:proofErr w:type="spellEnd"/>
          </w:p>
        </w:tc>
      </w:tr>
      <w:tr w:rsidR="007E58E7" w:rsidRPr="00405BA9" w14:paraId="7F0C433C" w14:textId="77777777" w:rsidTr="0058146F">
        <w:trPr>
          <w:trHeight w:val="155"/>
        </w:trPr>
        <w:tc>
          <w:tcPr>
            <w:tcW w:w="9356" w:type="dxa"/>
            <w:gridSpan w:val="2"/>
          </w:tcPr>
          <w:p w14:paraId="2B0BCEE0" w14:textId="77777777" w:rsidR="007E58E7" w:rsidRPr="00405BA9" w:rsidRDefault="007E58E7" w:rsidP="0058146F">
            <w:pPr>
              <w:tabs>
                <w:tab w:val="center" w:pos="4320"/>
                <w:tab w:val="right" w:pos="8640"/>
              </w:tabs>
              <w:spacing w:after="0" w:line="240" w:lineRule="auto"/>
              <w:jc w:val="both"/>
              <w:rPr>
                <w:rFonts w:ascii="Arial" w:eastAsia="Times New Roman" w:hAnsi="Arial" w:cs="Arial"/>
                <w:b/>
                <w:bCs/>
                <w:sz w:val="20"/>
                <w:szCs w:val="24"/>
              </w:rPr>
            </w:pPr>
            <w:r w:rsidRPr="00405BA9">
              <w:rPr>
                <w:rFonts w:ascii="Arial" w:eastAsia="Times New Roman" w:hAnsi="Arial" w:cs="Arial"/>
                <w:b/>
                <w:bCs/>
                <w:sz w:val="20"/>
                <w:szCs w:val="24"/>
              </w:rPr>
              <w:t>Keywords:</w:t>
            </w:r>
          </w:p>
        </w:tc>
      </w:tr>
      <w:tr w:rsidR="007E58E7" w:rsidRPr="00405BA9" w14:paraId="40663228" w14:textId="77777777" w:rsidTr="0058146F">
        <w:trPr>
          <w:trHeight w:val="531"/>
        </w:trPr>
        <w:tc>
          <w:tcPr>
            <w:tcW w:w="9356" w:type="dxa"/>
            <w:gridSpan w:val="2"/>
          </w:tcPr>
          <w:p w14:paraId="147C492A" w14:textId="77777777" w:rsidR="007E58E7" w:rsidRPr="00405BA9" w:rsidRDefault="007E58E7" w:rsidP="0058146F">
            <w:pPr>
              <w:tabs>
                <w:tab w:val="center" w:pos="4320"/>
                <w:tab w:val="right" w:pos="8640"/>
              </w:tabs>
              <w:spacing w:after="0" w:line="240" w:lineRule="auto"/>
              <w:jc w:val="both"/>
              <w:rPr>
                <w:rFonts w:ascii="Arial" w:eastAsia="Times New Roman" w:hAnsi="Arial" w:cs="Arial"/>
                <w:sz w:val="20"/>
                <w:szCs w:val="24"/>
              </w:rPr>
            </w:pPr>
          </w:p>
          <w:p w14:paraId="7F0F872D" w14:textId="77777777" w:rsidR="007E58E7" w:rsidRPr="00405BA9" w:rsidRDefault="007E58E7" w:rsidP="0058146F">
            <w:pPr>
              <w:tabs>
                <w:tab w:val="center" w:pos="4320"/>
                <w:tab w:val="right" w:pos="8640"/>
              </w:tabs>
              <w:spacing w:after="0" w:line="240" w:lineRule="auto"/>
              <w:jc w:val="both"/>
              <w:rPr>
                <w:rFonts w:ascii="Arial" w:eastAsia="Times New Roman" w:hAnsi="Arial" w:cs="Arial"/>
                <w:sz w:val="20"/>
                <w:szCs w:val="24"/>
              </w:rPr>
            </w:pPr>
            <w:r w:rsidRPr="00405BA9">
              <w:rPr>
                <w:rFonts w:ascii="Arial" w:eastAsia="Times New Roman" w:hAnsi="Arial" w:cs="Arial"/>
                <w:sz w:val="20"/>
                <w:szCs w:val="24"/>
              </w:rPr>
              <w:fldChar w:fldCharType="begin"/>
            </w:r>
            <w:r w:rsidRPr="00405BA9">
              <w:rPr>
                <w:rFonts w:ascii="Arial" w:eastAsia="Times New Roman" w:hAnsi="Arial" w:cs="Arial"/>
                <w:sz w:val="20"/>
                <w:szCs w:val="24"/>
              </w:rPr>
              <w:instrText xml:space="preserve"> KEYWORDS  \* MERGEFORMAT </w:instrText>
            </w:r>
            <w:r w:rsidRPr="00405BA9">
              <w:rPr>
                <w:rFonts w:ascii="Arial" w:eastAsia="Times New Roman" w:hAnsi="Arial" w:cs="Arial"/>
                <w:sz w:val="20"/>
                <w:szCs w:val="24"/>
              </w:rPr>
              <w:fldChar w:fldCharType="end"/>
            </w:r>
          </w:p>
          <w:p w14:paraId="11C1CF06" w14:textId="77777777" w:rsidR="007E58E7" w:rsidRPr="00405BA9" w:rsidRDefault="007E58E7" w:rsidP="0058146F">
            <w:pPr>
              <w:tabs>
                <w:tab w:val="center" w:pos="4320"/>
                <w:tab w:val="right" w:pos="8640"/>
              </w:tabs>
              <w:spacing w:after="0" w:line="240" w:lineRule="auto"/>
              <w:jc w:val="both"/>
              <w:rPr>
                <w:rFonts w:ascii="Arial" w:eastAsia="Times New Roman" w:hAnsi="Arial" w:cs="Arial"/>
                <w:sz w:val="20"/>
                <w:szCs w:val="24"/>
              </w:rPr>
            </w:pPr>
          </w:p>
          <w:p w14:paraId="532FCE74" w14:textId="77777777" w:rsidR="007E58E7" w:rsidRPr="00405BA9" w:rsidRDefault="007E58E7" w:rsidP="0058146F">
            <w:pPr>
              <w:tabs>
                <w:tab w:val="center" w:pos="4320"/>
                <w:tab w:val="right" w:pos="8640"/>
              </w:tabs>
              <w:spacing w:after="0" w:line="240" w:lineRule="auto"/>
              <w:jc w:val="both"/>
              <w:rPr>
                <w:rFonts w:ascii="Arial" w:eastAsia="Times New Roman" w:hAnsi="Arial" w:cs="Arial"/>
                <w:sz w:val="20"/>
                <w:szCs w:val="24"/>
              </w:rPr>
            </w:pPr>
          </w:p>
          <w:p w14:paraId="6C101799" w14:textId="77777777" w:rsidR="007E58E7" w:rsidRPr="00405BA9" w:rsidRDefault="007E58E7" w:rsidP="0058146F">
            <w:pPr>
              <w:tabs>
                <w:tab w:val="center" w:pos="4320"/>
                <w:tab w:val="right" w:pos="8640"/>
              </w:tabs>
              <w:spacing w:after="0" w:line="240" w:lineRule="auto"/>
              <w:jc w:val="both"/>
              <w:rPr>
                <w:rFonts w:ascii="Arial" w:eastAsia="Times New Roman" w:hAnsi="Arial" w:cs="Arial"/>
                <w:sz w:val="20"/>
                <w:szCs w:val="24"/>
                <w:u w:val="single"/>
              </w:rPr>
            </w:pPr>
          </w:p>
        </w:tc>
      </w:tr>
      <w:tr w:rsidR="007E58E7" w:rsidRPr="00405BA9" w14:paraId="0DC90C96" w14:textId="77777777" w:rsidTr="0058146F">
        <w:trPr>
          <w:trHeight w:val="154"/>
        </w:trPr>
        <w:tc>
          <w:tcPr>
            <w:tcW w:w="9356" w:type="dxa"/>
            <w:gridSpan w:val="2"/>
          </w:tcPr>
          <w:p w14:paraId="2B9EFFD3" w14:textId="77777777" w:rsidR="007E58E7" w:rsidRPr="00405BA9" w:rsidRDefault="007E58E7" w:rsidP="0058146F">
            <w:pPr>
              <w:tabs>
                <w:tab w:val="center" w:pos="4320"/>
                <w:tab w:val="right" w:pos="8640"/>
              </w:tabs>
              <w:spacing w:after="0" w:line="240" w:lineRule="auto"/>
              <w:jc w:val="both"/>
              <w:rPr>
                <w:rFonts w:ascii="Arial" w:eastAsia="Times New Roman" w:hAnsi="Arial" w:cs="Arial"/>
                <w:b/>
                <w:bCs/>
                <w:sz w:val="20"/>
                <w:szCs w:val="24"/>
              </w:rPr>
            </w:pPr>
            <w:r w:rsidRPr="00405BA9">
              <w:rPr>
                <w:rFonts w:ascii="Arial" w:eastAsia="Times New Roman" w:hAnsi="Arial" w:cs="Arial"/>
                <w:b/>
                <w:bCs/>
                <w:sz w:val="20"/>
                <w:szCs w:val="24"/>
              </w:rPr>
              <w:t>Abstract:</w:t>
            </w:r>
          </w:p>
        </w:tc>
      </w:tr>
      <w:tr w:rsidR="007E58E7" w:rsidRPr="00405BA9" w14:paraId="391CDCDC" w14:textId="77777777" w:rsidTr="0058146F">
        <w:trPr>
          <w:trHeight w:val="828"/>
        </w:trPr>
        <w:tc>
          <w:tcPr>
            <w:tcW w:w="9356" w:type="dxa"/>
            <w:gridSpan w:val="2"/>
          </w:tcPr>
          <w:p w14:paraId="74F47C2E" w14:textId="77777777" w:rsidR="007E58E7" w:rsidRPr="00405BA9" w:rsidRDefault="007E58E7" w:rsidP="0058146F">
            <w:pPr>
              <w:tabs>
                <w:tab w:val="center" w:pos="4320"/>
                <w:tab w:val="right" w:pos="8640"/>
              </w:tabs>
              <w:spacing w:after="0" w:line="240" w:lineRule="auto"/>
              <w:jc w:val="both"/>
              <w:rPr>
                <w:rFonts w:ascii="Arial" w:eastAsia="Times New Roman" w:hAnsi="Arial" w:cs="Arial"/>
                <w:sz w:val="20"/>
                <w:szCs w:val="24"/>
              </w:rPr>
            </w:pPr>
          </w:p>
          <w:p w14:paraId="624CD88F" w14:textId="39F540DB" w:rsidR="007E58E7" w:rsidRPr="00405BA9" w:rsidRDefault="007E58E7" w:rsidP="0058146F">
            <w:pPr>
              <w:tabs>
                <w:tab w:val="center" w:pos="4320"/>
                <w:tab w:val="right" w:pos="8640"/>
              </w:tabs>
              <w:spacing w:after="0" w:line="240" w:lineRule="auto"/>
              <w:jc w:val="both"/>
              <w:rPr>
                <w:rFonts w:ascii="Arial" w:eastAsia="Times New Roman" w:hAnsi="Arial" w:cs="Arial"/>
                <w:sz w:val="20"/>
                <w:szCs w:val="24"/>
                <w:u w:val="single"/>
              </w:rPr>
            </w:pPr>
            <w:r w:rsidRPr="00405BA9">
              <w:rPr>
                <w:rFonts w:ascii="Arial" w:eastAsia="Times New Roman" w:hAnsi="Arial" w:cs="Arial"/>
                <w:sz w:val="20"/>
                <w:szCs w:val="24"/>
              </w:rPr>
              <w:t xml:space="preserve">This document is the Specification of </w:t>
            </w:r>
            <w:r>
              <w:rPr>
                <w:rFonts w:ascii="Arial" w:eastAsia="Times New Roman" w:hAnsi="Arial" w:cs="Arial"/>
                <w:sz w:val="20"/>
                <w:szCs w:val="24"/>
              </w:rPr>
              <w:t xml:space="preserve">the FC </w:t>
            </w:r>
            <w:r w:rsidR="005665B5">
              <w:rPr>
                <w:rFonts w:ascii="Arial" w:eastAsia="Times New Roman" w:hAnsi="Arial" w:cs="Arial"/>
                <w:sz w:val="20"/>
                <w:szCs w:val="24"/>
              </w:rPr>
              <w:t>+</w:t>
            </w:r>
            <w:r>
              <w:rPr>
                <w:rFonts w:ascii="Arial" w:eastAsia="Times New Roman" w:hAnsi="Arial" w:cs="Arial"/>
                <w:sz w:val="20"/>
                <w:szCs w:val="24"/>
              </w:rPr>
              <w:t xml:space="preserve"> ACTIVATION layers and the SW part of the project</w:t>
            </w:r>
            <w:r w:rsidRPr="00405BA9">
              <w:rPr>
                <w:rFonts w:ascii="Arial" w:eastAsia="Times New Roman" w:hAnsi="Arial" w:cs="Arial"/>
                <w:sz w:val="20"/>
                <w:szCs w:val="24"/>
              </w:rPr>
              <w:t>.</w:t>
            </w:r>
          </w:p>
        </w:tc>
      </w:tr>
    </w:tbl>
    <w:p w14:paraId="1CD3643B" w14:textId="77777777" w:rsidR="007E58E7" w:rsidRDefault="007E58E7" w:rsidP="007E58E7"/>
    <w:p w14:paraId="74B8DAB6" w14:textId="77777777" w:rsidR="007E58E7" w:rsidRDefault="007E58E7" w:rsidP="007E58E7"/>
    <w:p w14:paraId="72AB698E" w14:textId="77777777" w:rsidR="007E58E7" w:rsidRDefault="007E58E7" w:rsidP="007E58E7"/>
    <w:p w14:paraId="34FD6D17" w14:textId="77777777" w:rsidR="007E58E7" w:rsidRDefault="007E58E7" w:rsidP="007E58E7"/>
    <w:p w14:paraId="794ED29C" w14:textId="77777777" w:rsidR="007E58E7" w:rsidRDefault="007E58E7" w:rsidP="007E58E7"/>
    <w:p w14:paraId="5FF2A0E8" w14:textId="77777777" w:rsidR="007E58E7" w:rsidRDefault="007E58E7" w:rsidP="007E58E7"/>
    <w:p w14:paraId="7A13D665" w14:textId="77777777" w:rsidR="007E58E7" w:rsidRDefault="007E58E7" w:rsidP="007E58E7"/>
    <w:p w14:paraId="6614D308" w14:textId="77777777" w:rsidR="007E58E7" w:rsidRDefault="007E58E7" w:rsidP="007E58E7"/>
    <w:p w14:paraId="47F0BAF0" w14:textId="77777777" w:rsidR="007E58E7" w:rsidRDefault="007E58E7" w:rsidP="007E58E7"/>
    <w:p w14:paraId="79406BA4" w14:textId="77777777" w:rsidR="007E58E7" w:rsidRDefault="007E58E7" w:rsidP="007E58E7"/>
    <w:p w14:paraId="376E6658" w14:textId="77777777" w:rsidR="007E58E7" w:rsidRDefault="007E58E7" w:rsidP="007E58E7"/>
    <w:p w14:paraId="215909E0" w14:textId="77777777" w:rsidR="007E58E7" w:rsidRDefault="007E58E7" w:rsidP="007E58E7"/>
    <w:p w14:paraId="6FDC89EC" w14:textId="77777777" w:rsidR="007E58E7" w:rsidRDefault="007E58E7" w:rsidP="007E58E7"/>
    <w:p w14:paraId="7AA421BC" w14:textId="77777777" w:rsidR="007E58E7" w:rsidRDefault="007E58E7" w:rsidP="007E58E7"/>
    <w:p w14:paraId="05AF2502" w14:textId="77777777" w:rsidR="007E58E7" w:rsidRDefault="007E58E7" w:rsidP="007E58E7"/>
    <w:p w14:paraId="2B2B6D02" w14:textId="77777777" w:rsidR="007E58E7" w:rsidRDefault="007E58E7" w:rsidP="007E58E7"/>
    <w:p w14:paraId="3C01B0CE" w14:textId="77777777" w:rsidR="007E58E7" w:rsidRDefault="007E58E7" w:rsidP="007E58E7"/>
    <w:p w14:paraId="23A18643" w14:textId="0AFD2D6D" w:rsidR="007E58E7" w:rsidRDefault="007E58E7" w:rsidP="007E58E7"/>
    <w:p w14:paraId="2DC46F1D" w14:textId="63E76E12" w:rsidR="005D3D79" w:rsidRDefault="005D3D79" w:rsidP="007E58E7"/>
    <w:p w14:paraId="40768DC4" w14:textId="77777777" w:rsidR="005D3D79" w:rsidRDefault="005D3D79" w:rsidP="007E58E7"/>
    <w:sdt>
      <w:sdtPr>
        <w:rPr>
          <w:rFonts w:asciiTheme="minorHAnsi" w:eastAsiaTheme="minorHAnsi" w:hAnsiTheme="minorHAnsi" w:cstheme="minorBidi"/>
          <w:color w:val="auto"/>
          <w:sz w:val="22"/>
          <w:szCs w:val="22"/>
          <w:lang w:bidi="he-IL"/>
        </w:rPr>
        <w:id w:val="1443038935"/>
        <w:docPartObj>
          <w:docPartGallery w:val="Table of Contents"/>
          <w:docPartUnique/>
        </w:docPartObj>
      </w:sdtPr>
      <w:sdtEndPr>
        <w:rPr>
          <w:b/>
          <w:bCs/>
          <w:noProof/>
        </w:rPr>
      </w:sdtEndPr>
      <w:sdtContent>
        <w:p w14:paraId="06A8897E" w14:textId="77777777" w:rsidR="007E58E7" w:rsidRDefault="007E58E7" w:rsidP="007E58E7">
          <w:pPr>
            <w:pStyle w:val="TOCHeading"/>
          </w:pPr>
          <w:r>
            <w:t>Contents</w:t>
          </w:r>
        </w:p>
        <w:p w14:paraId="429562AF" w14:textId="7A298664" w:rsidR="00BB0048" w:rsidRDefault="007E58E7">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59964576" w:history="1">
            <w:r w:rsidR="00BB0048" w:rsidRPr="00771674">
              <w:rPr>
                <w:rStyle w:val="Hyperlink"/>
                <w:b/>
                <w:bCs/>
                <w:noProof/>
              </w:rPr>
              <w:t>Introduction To Neural Network</w:t>
            </w:r>
            <w:r w:rsidR="00BB0048" w:rsidRPr="00771674">
              <w:rPr>
                <w:rStyle w:val="Hyperlink"/>
                <w:noProof/>
              </w:rPr>
              <w:t>:</w:t>
            </w:r>
            <w:r w:rsidR="00BB0048">
              <w:rPr>
                <w:noProof/>
                <w:webHidden/>
              </w:rPr>
              <w:tab/>
            </w:r>
            <w:r w:rsidR="00BB0048">
              <w:rPr>
                <w:rStyle w:val="Hyperlink"/>
                <w:noProof/>
                <w:rtl/>
              </w:rPr>
              <w:fldChar w:fldCharType="begin"/>
            </w:r>
            <w:r w:rsidR="00BB0048">
              <w:rPr>
                <w:noProof/>
                <w:webHidden/>
              </w:rPr>
              <w:instrText xml:space="preserve"> PAGEREF _Toc59964576 \h </w:instrText>
            </w:r>
            <w:r w:rsidR="00BB0048">
              <w:rPr>
                <w:rStyle w:val="Hyperlink"/>
                <w:noProof/>
                <w:rtl/>
              </w:rPr>
            </w:r>
            <w:r w:rsidR="00BB0048">
              <w:rPr>
                <w:rStyle w:val="Hyperlink"/>
                <w:noProof/>
                <w:rtl/>
              </w:rPr>
              <w:fldChar w:fldCharType="separate"/>
            </w:r>
            <w:r w:rsidR="00122BE5">
              <w:rPr>
                <w:noProof/>
                <w:webHidden/>
              </w:rPr>
              <w:t>4</w:t>
            </w:r>
            <w:r w:rsidR="00BB0048">
              <w:rPr>
                <w:rStyle w:val="Hyperlink"/>
                <w:noProof/>
                <w:rtl/>
              </w:rPr>
              <w:fldChar w:fldCharType="end"/>
            </w:r>
          </w:hyperlink>
        </w:p>
        <w:p w14:paraId="77F7A671" w14:textId="289DB0C2" w:rsidR="00BB0048" w:rsidRDefault="0000465E">
          <w:pPr>
            <w:pStyle w:val="TOC2"/>
            <w:tabs>
              <w:tab w:val="right" w:leader="dot" w:pos="9016"/>
            </w:tabs>
            <w:rPr>
              <w:rFonts w:eastAsiaTheme="minorEastAsia"/>
              <w:noProof/>
            </w:rPr>
          </w:pPr>
          <w:hyperlink w:anchor="_Toc59964577" w:history="1">
            <w:r w:rsidR="00BB0048" w:rsidRPr="00771674">
              <w:rPr>
                <w:rStyle w:val="Hyperlink"/>
                <w:noProof/>
              </w:rPr>
              <w:t>Neural Networks</w:t>
            </w:r>
            <w:r w:rsidR="00BB0048">
              <w:rPr>
                <w:noProof/>
                <w:webHidden/>
              </w:rPr>
              <w:tab/>
            </w:r>
            <w:r w:rsidR="00BB0048">
              <w:rPr>
                <w:rStyle w:val="Hyperlink"/>
                <w:noProof/>
                <w:rtl/>
              </w:rPr>
              <w:fldChar w:fldCharType="begin"/>
            </w:r>
            <w:r w:rsidR="00BB0048">
              <w:rPr>
                <w:noProof/>
                <w:webHidden/>
              </w:rPr>
              <w:instrText xml:space="preserve"> PAGEREF _Toc59964577 \h </w:instrText>
            </w:r>
            <w:r w:rsidR="00BB0048">
              <w:rPr>
                <w:rStyle w:val="Hyperlink"/>
                <w:noProof/>
                <w:rtl/>
              </w:rPr>
            </w:r>
            <w:r w:rsidR="00BB0048">
              <w:rPr>
                <w:rStyle w:val="Hyperlink"/>
                <w:noProof/>
                <w:rtl/>
              </w:rPr>
              <w:fldChar w:fldCharType="separate"/>
            </w:r>
            <w:r w:rsidR="00122BE5">
              <w:rPr>
                <w:noProof/>
                <w:webHidden/>
              </w:rPr>
              <w:t>4</w:t>
            </w:r>
            <w:r w:rsidR="00BB0048">
              <w:rPr>
                <w:rStyle w:val="Hyperlink"/>
                <w:noProof/>
                <w:rtl/>
              </w:rPr>
              <w:fldChar w:fldCharType="end"/>
            </w:r>
          </w:hyperlink>
        </w:p>
        <w:p w14:paraId="72B93934" w14:textId="4E54E10A" w:rsidR="00BB0048" w:rsidRDefault="0000465E">
          <w:pPr>
            <w:pStyle w:val="TOC2"/>
            <w:tabs>
              <w:tab w:val="right" w:leader="dot" w:pos="9016"/>
            </w:tabs>
            <w:rPr>
              <w:rFonts w:eastAsiaTheme="minorEastAsia"/>
              <w:noProof/>
            </w:rPr>
          </w:pPr>
          <w:hyperlink w:anchor="_Toc59964578" w:history="1">
            <w:r w:rsidR="00BB0048" w:rsidRPr="00771674">
              <w:rPr>
                <w:rStyle w:val="Hyperlink"/>
                <w:noProof/>
              </w:rPr>
              <w:t>Fully Connected Neural Networks</w:t>
            </w:r>
            <w:r w:rsidR="00BB0048">
              <w:rPr>
                <w:noProof/>
                <w:webHidden/>
              </w:rPr>
              <w:tab/>
            </w:r>
            <w:r w:rsidR="00BB0048">
              <w:rPr>
                <w:rStyle w:val="Hyperlink"/>
                <w:noProof/>
                <w:rtl/>
              </w:rPr>
              <w:fldChar w:fldCharType="begin"/>
            </w:r>
            <w:r w:rsidR="00BB0048">
              <w:rPr>
                <w:noProof/>
                <w:webHidden/>
              </w:rPr>
              <w:instrText xml:space="preserve"> PAGEREF _Toc59964578 \h </w:instrText>
            </w:r>
            <w:r w:rsidR="00BB0048">
              <w:rPr>
                <w:rStyle w:val="Hyperlink"/>
                <w:noProof/>
                <w:rtl/>
              </w:rPr>
            </w:r>
            <w:r w:rsidR="00BB0048">
              <w:rPr>
                <w:rStyle w:val="Hyperlink"/>
                <w:noProof/>
                <w:rtl/>
              </w:rPr>
              <w:fldChar w:fldCharType="separate"/>
            </w:r>
            <w:r w:rsidR="00122BE5">
              <w:rPr>
                <w:noProof/>
                <w:webHidden/>
              </w:rPr>
              <w:t>5</w:t>
            </w:r>
            <w:r w:rsidR="00BB0048">
              <w:rPr>
                <w:rStyle w:val="Hyperlink"/>
                <w:noProof/>
                <w:rtl/>
              </w:rPr>
              <w:fldChar w:fldCharType="end"/>
            </w:r>
          </w:hyperlink>
        </w:p>
        <w:p w14:paraId="61262BC2" w14:textId="1D4C6F1A" w:rsidR="00BB0048" w:rsidRDefault="0000465E">
          <w:pPr>
            <w:pStyle w:val="TOC2"/>
            <w:tabs>
              <w:tab w:val="right" w:leader="dot" w:pos="9016"/>
            </w:tabs>
            <w:rPr>
              <w:rFonts w:eastAsiaTheme="minorEastAsia"/>
              <w:noProof/>
            </w:rPr>
          </w:pPr>
          <w:hyperlink w:anchor="_Toc59964580" w:history="1">
            <w:r w:rsidR="00BB0048" w:rsidRPr="00771674">
              <w:rPr>
                <w:rStyle w:val="Hyperlink"/>
                <w:noProof/>
              </w:rPr>
              <w:t>Fully Connected layer – Concepts</w:t>
            </w:r>
            <w:r w:rsidR="00BB0048">
              <w:rPr>
                <w:noProof/>
                <w:webHidden/>
              </w:rPr>
              <w:tab/>
            </w:r>
            <w:r w:rsidR="00BB0048">
              <w:rPr>
                <w:rStyle w:val="Hyperlink"/>
                <w:noProof/>
                <w:rtl/>
              </w:rPr>
              <w:fldChar w:fldCharType="begin"/>
            </w:r>
            <w:r w:rsidR="00BB0048">
              <w:rPr>
                <w:noProof/>
                <w:webHidden/>
              </w:rPr>
              <w:instrText xml:space="preserve"> PAGEREF _Toc59964580 \h </w:instrText>
            </w:r>
            <w:r w:rsidR="00BB0048">
              <w:rPr>
                <w:rStyle w:val="Hyperlink"/>
                <w:noProof/>
                <w:rtl/>
              </w:rPr>
            </w:r>
            <w:r w:rsidR="00BB0048">
              <w:rPr>
                <w:rStyle w:val="Hyperlink"/>
                <w:noProof/>
                <w:rtl/>
              </w:rPr>
              <w:fldChar w:fldCharType="separate"/>
            </w:r>
            <w:r w:rsidR="00122BE5">
              <w:rPr>
                <w:noProof/>
                <w:webHidden/>
              </w:rPr>
              <w:t>5</w:t>
            </w:r>
            <w:r w:rsidR="00BB0048">
              <w:rPr>
                <w:rStyle w:val="Hyperlink"/>
                <w:noProof/>
                <w:rtl/>
              </w:rPr>
              <w:fldChar w:fldCharType="end"/>
            </w:r>
          </w:hyperlink>
        </w:p>
        <w:p w14:paraId="106994AF" w14:textId="2880DA1B" w:rsidR="00BB0048" w:rsidRDefault="0000465E">
          <w:pPr>
            <w:pStyle w:val="TOC1"/>
            <w:tabs>
              <w:tab w:val="right" w:leader="dot" w:pos="9016"/>
            </w:tabs>
            <w:rPr>
              <w:rFonts w:eastAsiaTheme="minorEastAsia"/>
              <w:noProof/>
            </w:rPr>
          </w:pPr>
          <w:hyperlink w:anchor="_Toc59964581" w:history="1">
            <w:r w:rsidR="00BB0048" w:rsidRPr="00771674">
              <w:rPr>
                <w:rStyle w:val="Hyperlink"/>
                <w:b/>
                <w:bCs/>
                <w:noProof/>
              </w:rPr>
              <w:t>Activation layer:</w:t>
            </w:r>
            <w:r w:rsidR="00BB0048">
              <w:rPr>
                <w:noProof/>
                <w:webHidden/>
              </w:rPr>
              <w:tab/>
            </w:r>
            <w:r w:rsidR="00BB0048">
              <w:rPr>
                <w:rStyle w:val="Hyperlink"/>
                <w:noProof/>
                <w:rtl/>
              </w:rPr>
              <w:fldChar w:fldCharType="begin"/>
            </w:r>
            <w:r w:rsidR="00BB0048">
              <w:rPr>
                <w:noProof/>
                <w:webHidden/>
              </w:rPr>
              <w:instrText xml:space="preserve"> PAGEREF _Toc59964581 \h </w:instrText>
            </w:r>
            <w:r w:rsidR="00BB0048">
              <w:rPr>
                <w:rStyle w:val="Hyperlink"/>
                <w:noProof/>
                <w:rtl/>
              </w:rPr>
            </w:r>
            <w:r w:rsidR="00BB0048">
              <w:rPr>
                <w:rStyle w:val="Hyperlink"/>
                <w:noProof/>
                <w:rtl/>
              </w:rPr>
              <w:fldChar w:fldCharType="separate"/>
            </w:r>
            <w:r w:rsidR="00122BE5">
              <w:rPr>
                <w:noProof/>
                <w:webHidden/>
              </w:rPr>
              <w:t>7</w:t>
            </w:r>
            <w:r w:rsidR="00BB0048">
              <w:rPr>
                <w:rStyle w:val="Hyperlink"/>
                <w:noProof/>
                <w:rtl/>
              </w:rPr>
              <w:fldChar w:fldCharType="end"/>
            </w:r>
          </w:hyperlink>
        </w:p>
        <w:p w14:paraId="3D79C3EF" w14:textId="0159670C" w:rsidR="00BB0048" w:rsidRDefault="0000465E">
          <w:pPr>
            <w:pStyle w:val="TOC1"/>
            <w:tabs>
              <w:tab w:val="right" w:leader="dot" w:pos="9016"/>
            </w:tabs>
            <w:rPr>
              <w:rFonts w:eastAsiaTheme="minorEastAsia"/>
              <w:noProof/>
            </w:rPr>
          </w:pPr>
          <w:hyperlink w:anchor="_Toc59964582" w:history="1">
            <w:r w:rsidR="00BB0048" w:rsidRPr="00771674">
              <w:rPr>
                <w:rStyle w:val="Hyperlink"/>
                <w:b/>
                <w:bCs/>
                <w:noProof/>
              </w:rPr>
              <w:t>Implementation - General Description:</w:t>
            </w:r>
            <w:r w:rsidR="00BB0048">
              <w:rPr>
                <w:noProof/>
                <w:webHidden/>
              </w:rPr>
              <w:tab/>
            </w:r>
            <w:r w:rsidR="00BB0048">
              <w:rPr>
                <w:rStyle w:val="Hyperlink"/>
                <w:noProof/>
                <w:rtl/>
              </w:rPr>
              <w:fldChar w:fldCharType="begin"/>
            </w:r>
            <w:r w:rsidR="00BB0048">
              <w:rPr>
                <w:noProof/>
                <w:webHidden/>
              </w:rPr>
              <w:instrText xml:space="preserve"> PAGEREF _Toc59964582 \h </w:instrText>
            </w:r>
            <w:r w:rsidR="00BB0048">
              <w:rPr>
                <w:rStyle w:val="Hyperlink"/>
                <w:noProof/>
                <w:rtl/>
              </w:rPr>
            </w:r>
            <w:r w:rsidR="00BB0048">
              <w:rPr>
                <w:rStyle w:val="Hyperlink"/>
                <w:noProof/>
                <w:rtl/>
              </w:rPr>
              <w:fldChar w:fldCharType="separate"/>
            </w:r>
            <w:r w:rsidR="00122BE5">
              <w:rPr>
                <w:noProof/>
                <w:webHidden/>
              </w:rPr>
              <w:t>9</w:t>
            </w:r>
            <w:r w:rsidR="00BB0048">
              <w:rPr>
                <w:rStyle w:val="Hyperlink"/>
                <w:noProof/>
                <w:rtl/>
              </w:rPr>
              <w:fldChar w:fldCharType="end"/>
            </w:r>
          </w:hyperlink>
        </w:p>
        <w:p w14:paraId="035E70CF" w14:textId="00CF96AD" w:rsidR="00BB0048" w:rsidRDefault="0000465E">
          <w:pPr>
            <w:pStyle w:val="TOC1"/>
            <w:tabs>
              <w:tab w:val="right" w:leader="dot" w:pos="9016"/>
            </w:tabs>
            <w:rPr>
              <w:rFonts w:eastAsiaTheme="minorEastAsia"/>
              <w:noProof/>
            </w:rPr>
          </w:pPr>
          <w:hyperlink w:anchor="_Toc59964583" w:history="1">
            <w:r w:rsidR="00BB0048" w:rsidRPr="00771674">
              <w:rPr>
                <w:rStyle w:val="Hyperlink"/>
                <w:b/>
                <w:bCs/>
                <w:noProof/>
              </w:rPr>
              <w:t>Block Diagram:</w:t>
            </w:r>
            <w:r w:rsidR="00BB0048">
              <w:rPr>
                <w:noProof/>
                <w:webHidden/>
              </w:rPr>
              <w:tab/>
            </w:r>
            <w:r w:rsidR="00BB0048">
              <w:rPr>
                <w:rStyle w:val="Hyperlink"/>
                <w:noProof/>
                <w:rtl/>
              </w:rPr>
              <w:fldChar w:fldCharType="begin"/>
            </w:r>
            <w:r w:rsidR="00BB0048">
              <w:rPr>
                <w:noProof/>
                <w:webHidden/>
              </w:rPr>
              <w:instrText xml:space="preserve"> PAGEREF _Toc59964583 \h </w:instrText>
            </w:r>
            <w:r w:rsidR="00BB0048">
              <w:rPr>
                <w:rStyle w:val="Hyperlink"/>
                <w:noProof/>
                <w:rtl/>
              </w:rPr>
            </w:r>
            <w:r w:rsidR="00BB0048">
              <w:rPr>
                <w:rStyle w:val="Hyperlink"/>
                <w:noProof/>
                <w:rtl/>
              </w:rPr>
              <w:fldChar w:fldCharType="separate"/>
            </w:r>
            <w:r w:rsidR="00122BE5">
              <w:rPr>
                <w:noProof/>
                <w:webHidden/>
              </w:rPr>
              <w:t>9</w:t>
            </w:r>
            <w:r w:rsidR="00BB0048">
              <w:rPr>
                <w:rStyle w:val="Hyperlink"/>
                <w:noProof/>
                <w:rtl/>
              </w:rPr>
              <w:fldChar w:fldCharType="end"/>
            </w:r>
          </w:hyperlink>
        </w:p>
        <w:p w14:paraId="591A6587" w14:textId="02D8851D" w:rsidR="00BB0048" w:rsidRDefault="0000465E">
          <w:pPr>
            <w:pStyle w:val="TOC2"/>
            <w:tabs>
              <w:tab w:val="right" w:leader="dot" w:pos="9016"/>
            </w:tabs>
            <w:rPr>
              <w:rFonts w:eastAsiaTheme="minorEastAsia"/>
              <w:noProof/>
            </w:rPr>
          </w:pPr>
          <w:hyperlink w:anchor="_Toc59964584" w:history="1">
            <w:r w:rsidR="00BB0048" w:rsidRPr="00771674">
              <w:rPr>
                <w:rStyle w:val="Hyperlink"/>
                <w:noProof/>
              </w:rPr>
              <w:t>FC:</w:t>
            </w:r>
            <w:r w:rsidR="00BB0048">
              <w:rPr>
                <w:noProof/>
                <w:webHidden/>
              </w:rPr>
              <w:tab/>
            </w:r>
            <w:r w:rsidR="00BB0048">
              <w:rPr>
                <w:rStyle w:val="Hyperlink"/>
                <w:noProof/>
                <w:rtl/>
              </w:rPr>
              <w:fldChar w:fldCharType="begin"/>
            </w:r>
            <w:r w:rsidR="00BB0048">
              <w:rPr>
                <w:noProof/>
                <w:webHidden/>
              </w:rPr>
              <w:instrText xml:space="preserve"> PAGEREF _Toc59964584 \h </w:instrText>
            </w:r>
            <w:r w:rsidR="00BB0048">
              <w:rPr>
                <w:rStyle w:val="Hyperlink"/>
                <w:noProof/>
                <w:rtl/>
              </w:rPr>
            </w:r>
            <w:r w:rsidR="00BB0048">
              <w:rPr>
                <w:rStyle w:val="Hyperlink"/>
                <w:noProof/>
                <w:rtl/>
              </w:rPr>
              <w:fldChar w:fldCharType="separate"/>
            </w:r>
            <w:r w:rsidR="00122BE5">
              <w:rPr>
                <w:noProof/>
                <w:webHidden/>
              </w:rPr>
              <w:t>9</w:t>
            </w:r>
            <w:r w:rsidR="00BB0048">
              <w:rPr>
                <w:rStyle w:val="Hyperlink"/>
                <w:noProof/>
                <w:rtl/>
              </w:rPr>
              <w:fldChar w:fldCharType="end"/>
            </w:r>
          </w:hyperlink>
        </w:p>
        <w:p w14:paraId="64B5CBF3" w14:textId="49660BB2" w:rsidR="00BB0048" w:rsidRDefault="0000465E">
          <w:pPr>
            <w:pStyle w:val="TOC2"/>
            <w:tabs>
              <w:tab w:val="right" w:leader="dot" w:pos="9016"/>
            </w:tabs>
            <w:rPr>
              <w:rFonts w:eastAsiaTheme="minorEastAsia"/>
              <w:noProof/>
            </w:rPr>
          </w:pPr>
          <w:hyperlink w:anchor="_Toc59964585" w:history="1">
            <w:r w:rsidR="00BB0048" w:rsidRPr="00771674">
              <w:rPr>
                <w:rStyle w:val="Hyperlink"/>
                <w:noProof/>
              </w:rPr>
              <w:t>Activation:</w:t>
            </w:r>
            <w:r w:rsidR="00BB0048">
              <w:rPr>
                <w:noProof/>
                <w:webHidden/>
              </w:rPr>
              <w:tab/>
            </w:r>
            <w:r w:rsidR="00BB0048">
              <w:rPr>
                <w:rStyle w:val="Hyperlink"/>
                <w:noProof/>
                <w:rtl/>
              </w:rPr>
              <w:fldChar w:fldCharType="begin"/>
            </w:r>
            <w:r w:rsidR="00BB0048">
              <w:rPr>
                <w:noProof/>
                <w:webHidden/>
              </w:rPr>
              <w:instrText xml:space="preserve"> PAGEREF _Toc59964585 \h </w:instrText>
            </w:r>
            <w:r w:rsidR="00BB0048">
              <w:rPr>
                <w:rStyle w:val="Hyperlink"/>
                <w:noProof/>
                <w:rtl/>
              </w:rPr>
            </w:r>
            <w:r w:rsidR="00BB0048">
              <w:rPr>
                <w:rStyle w:val="Hyperlink"/>
                <w:noProof/>
                <w:rtl/>
              </w:rPr>
              <w:fldChar w:fldCharType="separate"/>
            </w:r>
            <w:r w:rsidR="00122BE5">
              <w:rPr>
                <w:noProof/>
                <w:webHidden/>
              </w:rPr>
              <w:t>9</w:t>
            </w:r>
            <w:r w:rsidR="00BB0048">
              <w:rPr>
                <w:rStyle w:val="Hyperlink"/>
                <w:noProof/>
                <w:rtl/>
              </w:rPr>
              <w:fldChar w:fldCharType="end"/>
            </w:r>
          </w:hyperlink>
        </w:p>
        <w:p w14:paraId="2D5E164D" w14:textId="01DCE034" w:rsidR="00BB0048" w:rsidRDefault="0000465E">
          <w:pPr>
            <w:pStyle w:val="TOC1"/>
            <w:tabs>
              <w:tab w:val="right" w:leader="dot" w:pos="9016"/>
            </w:tabs>
            <w:rPr>
              <w:rFonts w:eastAsiaTheme="minorEastAsia"/>
              <w:noProof/>
            </w:rPr>
          </w:pPr>
          <w:hyperlink w:anchor="_Toc59964586" w:history="1">
            <w:r w:rsidR="00BB0048" w:rsidRPr="00771674">
              <w:rPr>
                <w:rStyle w:val="Hyperlink"/>
                <w:b/>
                <w:bCs/>
                <w:noProof/>
              </w:rPr>
              <w:t>Interfaces:</w:t>
            </w:r>
            <w:r w:rsidR="00BB0048">
              <w:rPr>
                <w:noProof/>
                <w:webHidden/>
              </w:rPr>
              <w:tab/>
            </w:r>
            <w:r w:rsidR="00BB0048">
              <w:rPr>
                <w:rStyle w:val="Hyperlink"/>
                <w:noProof/>
                <w:rtl/>
              </w:rPr>
              <w:fldChar w:fldCharType="begin"/>
            </w:r>
            <w:r w:rsidR="00BB0048">
              <w:rPr>
                <w:noProof/>
                <w:webHidden/>
              </w:rPr>
              <w:instrText xml:space="preserve"> PAGEREF _Toc59964586 \h </w:instrText>
            </w:r>
            <w:r w:rsidR="00BB0048">
              <w:rPr>
                <w:rStyle w:val="Hyperlink"/>
                <w:noProof/>
                <w:rtl/>
              </w:rPr>
            </w:r>
            <w:r w:rsidR="00BB0048">
              <w:rPr>
                <w:rStyle w:val="Hyperlink"/>
                <w:noProof/>
                <w:rtl/>
              </w:rPr>
              <w:fldChar w:fldCharType="separate"/>
            </w:r>
            <w:r w:rsidR="00122BE5">
              <w:rPr>
                <w:noProof/>
                <w:webHidden/>
              </w:rPr>
              <w:t>10</w:t>
            </w:r>
            <w:r w:rsidR="00BB0048">
              <w:rPr>
                <w:rStyle w:val="Hyperlink"/>
                <w:noProof/>
                <w:rtl/>
              </w:rPr>
              <w:fldChar w:fldCharType="end"/>
            </w:r>
          </w:hyperlink>
        </w:p>
        <w:p w14:paraId="0D8A4677" w14:textId="25208169" w:rsidR="00BB0048" w:rsidRDefault="0000465E">
          <w:pPr>
            <w:pStyle w:val="TOC2"/>
            <w:tabs>
              <w:tab w:val="right" w:leader="dot" w:pos="9016"/>
            </w:tabs>
            <w:rPr>
              <w:rFonts w:eastAsiaTheme="minorEastAsia"/>
              <w:noProof/>
            </w:rPr>
          </w:pPr>
          <w:hyperlink w:anchor="_Toc59964587" w:history="1">
            <w:r w:rsidR="00BB0048" w:rsidRPr="00771674">
              <w:rPr>
                <w:rStyle w:val="Hyperlink"/>
                <w:noProof/>
              </w:rPr>
              <w:t>FC:</w:t>
            </w:r>
            <w:r w:rsidR="00BB0048">
              <w:rPr>
                <w:noProof/>
                <w:webHidden/>
              </w:rPr>
              <w:tab/>
            </w:r>
            <w:r w:rsidR="00BB0048">
              <w:rPr>
                <w:rStyle w:val="Hyperlink"/>
                <w:noProof/>
                <w:rtl/>
              </w:rPr>
              <w:fldChar w:fldCharType="begin"/>
            </w:r>
            <w:r w:rsidR="00BB0048">
              <w:rPr>
                <w:noProof/>
                <w:webHidden/>
              </w:rPr>
              <w:instrText xml:space="preserve"> PAGEREF _Toc59964587 \h </w:instrText>
            </w:r>
            <w:r w:rsidR="00BB0048">
              <w:rPr>
                <w:rStyle w:val="Hyperlink"/>
                <w:noProof/>
                <w:rtl/>
              </w:rPr>
            </w:r>
            <w:r w:rsidR="00BB0048">
              <w:rPr>
                <w:rStyle w:val="Hyperlink"/>
                <w:noProof/>
                <w:rtl/>
              </w:rPr>
              <w:fldChar w:fldCharType="separate"/>
            </w:r>
            <w:r w:rsidR="00122BE5">
              <w:rPr>
                <w:noProof/>
                <w:webHidden/>
              </w:rPr>
              <w:t>10</w:t>
            </w:r>
            <w:r w:rsidR="00BB0048">
              <w:rPr>
                <w:rStyle w:val="Hyperlink"/>
                <w:noProof/>
                <w:rtl/>
              </w:rPr>
              <w:fldChar w:fldCharType="end"/>
            </w:r>
          </w:hyperlink>
        </w:p>
        <w:p w14:paraId="0CBE0971" w14:textId="134A8F34" w:rsidR="00BB0048" w:rsidRDefault="0000465E">
          <w:pPr>
            <w:pStyle w:val="TOC2"/>
            <w:tabs>
              <w:tab w:val="right" w:leader="dot" w:pos="9016"/>
            </w:tabs>
            <w:rPr>
              <w:rFonts w:eastAsiaTheme="minorEastAsia"/>
              <w:noProof/>
            </w:rPr>
          </w:pPr>
          <w:hyperlink w:anchor="_Toc59964588" w:history="1">
            <w:r w:rsidR="00BB0048" w:rsidRPr="00771674">
              <w:rPr>
                <w:rStyle w:val="Hyperlink"/>
                <w:noProof/>
              </w:rPr>
              <w:t>Activation:</w:t>
            </w:r>
            <w:r w:rsidR="00BB0048">
              <w:rPr>
                <w:noProof/>
                <w:webHidden/>
              </w:rPr>
              <w:tab/>
            </w:r>
            <w:r w:rsidR="00BB0048">
              <w:rPr>
                <w:rStyle w:val="Hyperlink"/>
                <w:noProof/>
                <w:rtl/>
              </w:rPr>
              <w:fldChar w:fldCharType="begin"/>
            </w:r>
            <w:r w:rsidR="00BB0048">
              <w:rPr>
                <w:noProof/>
                <w:webHidden/>
              </w:rPr>
              <w:instrText xml:space="preserve"> PAGEREF _Toc59964588 \h </w:instrText>
            </w:r>
            <w:r w:rsidR="00BB0048">
              <w:rPr>
                <w:rStyle w:val="Hyperlink"/>
                <w:noProof/>
                <w:rtl/>
              </w:rPr>
            </w:r>
            <w:r w:rsidR="00BB0048">
              <w:rPr>
                <w:rStyle w:val="Hyperlink"/>
                <w:noProof/>
                <w:rtl/>
              </w:rPr>
              <w:fldChar w:fldCharType="separate"/>
            </w:r>
            <w:r w:rsidR="00122BE5">
              <w:rPr>
                <w:noProof/>
                <w:webHidden/>
              </w:rPr>
              <w:t>10</w:t>
            </w:r>
            <w:r w:rsidR="00BB0048">
              <w:rPr>
                <w:rStyle w:val="Hyperlink"/>
                <w:noProof/>
                <w:rtl/>
              </w:rPr>
              <w:fldChar w:fldCharType="end"/>
            </w:r>
          </w:hyperlink>
        </w:p>
        <w:p w14:paraId="717CEF17" w14:textId="5D77FF2A" w:rsidR="00BB0048" w:rsidRDefault="0000465E">
          <w:pPr>
            <w:pStyle w:val="TOC1"/>
            <w:tabs>
              <w:tab w:val="right" w:leader="dot" w:pos="9016"/>
            </w:tabs>
            <w:rPr>
              <w:rFonts w:eastAsiaTheme="minorEastAsia"/>
              <w:noProof/>
            </w:rPr>
          </w:pPr>
          <w:hyperlink w:anchor="_Toc59964589" w:history="1">
            <w:r w:rsidR="00BB0048" w:rsidRPr="00771674">
              <w:rPr>
                <w:rStyle w:val="Hyperlink"/>
                <w:b/>
                <w:bCs/>
                <w:noProof/>
              </w:rPr>
              <w:t>Schedule:</w:t>
            </w:r>
            <w:r w:rsidR="00BB0048">
              <w:rPr>
                <w:noProof/>
                <w:webHidden/>
              </w:rPr>
              <w:tab/>
            </w:r>
            <w:r w:rsidR="00BB0048">
              <w:rPr>
                <w:rStyle w:val="Hyperlink"/>
                <w:noProof/>
                <w:rtl/>
              </w:rPr>
              <w:fldChar w:fldCharType="begin"/>
            </w:r>
            <w:r w:rsidR="00BB0048">
              <w:rPr>
                <w:noProof/>
                <w:webHidden/>
              </w:rPr>
              <w:instrText xml:space="preserve"> PAGEREF _Toc59964589 \h </w:instrText>
            </w:r>
            <w:r w:rsidR="00BB0048">
              <w:rPr>
                <w:rStyle w:val="Hyperlink"/>
                <w:noProof/>
                <w:rtl/>
              </w:rPr>
            </w:r>
            <w:r w:rsidR="00BB0048">
              <w:rPr>
                <w:rStyle w:val="Hyperlink"/>
                <w:noProof/>
                <w:rtl/>
              </w:rPr>
              <w:fldChar w:fldCharType="separate"/>
            </w:r>
            <w:r w:rsidR="00122BE5">
              <w:rPr>
                <w:noProof/>
                <w:webHidden/>
              </w:rPr>
              <w:t>11</w:t>
            </w:r>
            <w:r w:rsidR="00BB0048">
              <w:rPr>
                <w:rStyle w:val="Hyperlink"/>
                <w:noProof/>
                <w:rtl/>
              </w:rPr>
              <w:fldChar w:fldCharType="end"/>
            </w:r>
          </w:hyperlink>
        </w:p>
        <w:p w14:paraId="60ED4AA7" w14:textId="0755D238" w:rsidR="00BB0048" w:rsidRDefault="0000465E">
          <w:pPr>
            <w:pStyle w:val="TOC1"/>
            <w:tabs>
              <w:tab w:val="right" w:leader="dot" w:pos="9016"/>
            </w:tabs>
            <w:rPr>
              <w:rFonts w:eastAsiaTheme="minorEastAsia"/>
              <w:noProof/>
            </w:rPr>
          </w:pPr>
          <w:hyperlink w:anchor="_Toc59964590" w:history="1">
            <w:r w:rsidR="00BB0048" w:rsidRPr="00771674">
              <w:rPr>
                <w:rStyle w:val="Hyperlink"/>
                <w:b/>
                <w:bCs/>
                <w:noProof/>
              </w:rPr>
              <w:t>Project Software</w:t>
            </w:r>
            <w:r w:rsidR="00BB0048">
              <w:rPr>
                <w:noProof/>
                <w:webHidden/>
              </w:rPr>
              <w:tab/>
            </w:r>
            <w:r w:rsidR="00BB0048">
              <w:rPr>
                <w:rStyle w:val="Hyperlink"/>
                <w:noProof/>
                <w:rtl/>
              </w:rPr>
              <w:fldChar w:fldCharType="begin"/>
            </w:r>
            <w:r w:rsidR="00BB0048">
              <w:rPr>
                <w:noProof/>
                <w:webHidden/>
              </w:rPr>
              <w:instrText xml:space="preserve"> PAGEREF _Toc59964590 \h </w:instrText>
            </w:r>
            <w:r w:rsidR="00BB0048">
              <w:rPr>
                <w:rStyle w:val="Hyperlink"/>
                <w:noProof/>
                <w:rtl/>
              </w:rPr>
            </w:r>
            <w:r w:rsidR="00BB0048">
              <w:rPr>
                <w:rStyle w:val="Hyperlink"/>
                <w:noProof/>
                <w:rtl/>
              </w:rPr>
              <w:fldChar w:fldCharType="separate"/>
            </w:r>
            <w:r w:rsidR="00122BE5">
              <w:rPr>
                <w:noProof/>
                <w:webHidden/>
              </w:rPr>
              <w:t>12</w:t>
            </w:r>
            <w:r w:rsidR="00BB0048">
              <w:rPr>
                <w:rStyle w:val="Hyperlink"/>
                <w:noProof/>
                <w:rtl/>
              </w:rPr>
              <w:fldChar w:fldCharType="end"/>
            </w:r>
          </w:hyperlink>
        </w:p>
        <w:p w14:paraId="0A55C7E8" w14:textId="5F890883" w:rsidR="00BB0048" w:rsidRDefault="0000465E">
          <w:pPr>
            <w:pStyle w:val="TOC2"/>
            <w:tabs>
              <w:tab w:val="right" w:leader="dot" w:pos="9016"/>
            </w:tabs>
            <w:rPr>
              <w:rFonts w:eastAsiaTheme="minorEastAsia"/>
              <w:noProof/>
            </w:rPr>
          </w:pPr>
          <w:hyperlink w:anchor="_Toc59964591" w:history="1">
            <w:r w:rsidR="00BB0048" w:rsidRPr="00771674">
              <w:rPr>
                <w:rStyle w:val="Hyperlink"/>
                <w:noProof/>
              </w:rPr>
              <w:t>1.0 Introduction</w:t>
            </w:r>
            <w:r w:rsidR="00BB0048">
              <w:rPr>
                <w:noProof/>
                <w:webHidden/>
              </w:rPr>
              <w:tab/>
            </w:r>
            <w:r w:rsidR="00BB0048">
              <w:rPr>
                <w:rStyle w:val="Hyperlink"/>
                <w:noProof/>
                <w:rtl/>
              </w:rPr>
              <w:fldChar w:fldCharType="begin"/>
            </w:r>
            <w:r w:rsidR="00BB0048">
              <w:rPr>
                <w:noProof/>
                <w:webHidden/>
              </w:rPr>
              <w:instrText xml:space="preserve"> PAGEREF _Toc59964591 \h </w:instrText>
            </w:r>
            <w:r w:rsidR="00BB0048">
              <w:rPr>
                <w:rStyle w:val="Hyperlink"/>
                <w:noProof/>
                <w:rtl/>
              </w:rPr>
            </w:r>
            <w:r w:rsidR="00BB0048">
              <w:rPr>
                <w:rStyle w:val="Hyperlink"/>
                <w:noProof/>
                <w:rtl/>
              </w:rPr>
              <w:fldChar w:fldCharType="separate"/>
            </w:r>
            <w:r w:rsidR="00122BE5">
              <w:rPr>
                <w:noProof/>
                <w:webHidden/>
              </w:rPr>
              <w:t>12</w:t>
            </w:r>
            <w:r w:rsidR="00BB0048">
              <w:rPr>
                <w:rStyle w:val="Hyperlink"/>
                <w:noProof/>
                <w:rtl/>
              </w:rPr>
              <w:fldChar w:fldCharType="end"/>
            </w:r>
          </w:hyperlink>
        </w:p>
        <w:p w14:paraId="17E2BD97" w14:textId="6F438945" w:rsidR="00BB0048" w:rsidRDefault="0000465E">
          <w:pPr>
            <w:pStyle w:val="TOC2"/>
            <w:tabs>
              <w:tab w:val="right" w:leader="dot" w:pos="9016"/>
            </w:tabs>
            <w:rPr>
              <w:rFonts w:eastAsiaTheme="minorEastAsia"/>
              <w:noProof/>
            </w:rPr>
          </w:pPr>
          <w:hyperlink w:anchor="_Toc59964592" w:history="1">
            <w:r w:rsidR="00BB0048" w:rsidRPr="00771674">
              <w:rPr>
                <w:rStyle w:val="Hyperlink"/>
                <w:noProof/>
              </w:rPr>
              <w:t>2.0 Mannix software manager</w:t>
            </w:r>
            <w:r w:rsidR="00BB0048">
              <w:rPr>
                <w:noProof/>
                <w:webHidden/>
              </w:rPr>
              <w:tab/>
            </w:r>
            <w:r w:rsidR="00BB0048">
              <w:rPr>
                <w:rStyle w:val="Hyperlink"/>
                <w:noProof/>
                <w:rtl/>
              </w:rPr>
              <w:fldChar w:fldCharType="begin"/>
            </w:r>
            <w:r w:rsidR="00BB0048">
              <w:rPr>
                <w:noProof/>
                <w:webHidden/>
              </w:rPr>
              <w:instrText xml:space="preserve"> PAGEREF _Toc59964592 \h </w:instrText>
            </w:r>
            <w:r w:rsidR="00BB0048">
              <w:rPr>
                <w:rStyle w:val="Hyperlink"/>
                <w:noProof/>
                <w:rtl/>
              </w:rPr>
            </w:r>
            <w:r w:rsidR="00BB0048">
              <w:rPr>
                <w:rStyle w:val="Hyperlink"/>
                <w:noProof/>
                <w:rtl/>
              </w:rPr>
              <w:fldChar w:fldCharType="separate"/>
            </w:r>
            <w:r w:rsidR="00122BE5">
              <w:rPr>
                <w:noProof/>
                <w:webHidden/>
              </w:rPr>
              <w:t>12</w:t>
            </w:r>
            <w:r w:rsidR="00BB0048">
              <w:rPr>
                <w:rStyle w:val="Hyperlink"/>
                <w:noProof/>
                <w:rtl/>
              </w:rPr>
              <w:fldChar w:fldCharType="end"/>
            </w:r>
          </w:hyperlink>
        </w:p>
        <w:p w14:paraId="70900712" w14:textId="55C49620" w:rsidR="00BB0048" w:rsidRDefault="0000465E">
          <w:pPr>
            <w:pStyle w:val="TOC2"/>
            <w:tabs>
              <w:tab w:val="right" w:leader="dot" w:pos="9016"/>
            </w:tabs>
            <w:rPr>
              <w:rFonts w:eastAsiaTheme="minorEastAsia"/>
              <w:noProof/>
            </w:rPr>
          </w:pPr>
          <w:hyperlink w:anchor="_Toc59964593" w:history="1">
            <w:r w:rsidR="00BB0048" w:rsidRPr="00771674">
              <w:rPr>
                <w:rStyle w:val="Hyperlink"/>
                <w:noProof/>
              </w:rPr>
              <w:t>2.1 Loading data to the memory:</w:t>
            </w:r>
            <w:r w:rsidR="00BB0048">
              <w:rPr>
                <w:noProof/>
                <w:webHidden/>
              </w:rPr>
              <w:tab/>
            </w:r>
            <w:r w:rsidR="00BB0048">
              <w:rPr>
                <w:rStyle w:val="Hyperlink"/>
                <w:noProof/>
                <w:rtl/>
              </w:rPr>
              <w:fldChar w:fldCharType="begin"/>
            </w:r>
            <w:r w:rsidR="00BB0048">
              <w:rPr>
                <w:noProof/>
                <w:webHidden/>
              </w:rPr>
              <w:instrText xml:space="preserve"> PAGEREF _Toc59964593 \h </w:instrText>
            </w:r>
            <w:r w:rsidR="00BB0048">
              <w:rPr>
                <w:rStyle w:val="Hyperlink"/>
                <w:noProof/>
                <w:rtl/>
              </w:rPr>
            </w:r>
            <w:r w:rsidR="00BB0048">
              <w:rPr>
                <w:rStyle w:val="Hyperlink"/>
                <w:noProof/>
                <w:rtl/>
              </w:rPr>
              <w:fldChar w:fldCharType="separate"/>
            </w:r>
            <w:r w:rsidR="00122BE5">
              <w:rPr>
                <w:noProof/>
                <w:webHidden/>
              </w:rPr>
              <w:t>12</w:t>
            </w:r>
            <w:r w:rsidR="00BB0048">
              <w:rPr>
                <w:rStyle w:val="Hyperlink"/>
                <w:noProof/>
                <w:rtl/>
              </w:rPr>
              <w:fldChar w:fldCharType="end"/>
            </w:r>
          </w:hyperlink>
        </w:p>
        <w:p w14:paraId="606C26BD" w14:textId="72E1009E" w:rsidR="00BB0048" w:rsidRDefault="0000465E">
          <w:pPr>
            <w:pStyle w:val="TOC2"/>
            <w:tabs>
              <w:tab w:val="right" w:leader="dot" w:pos="9016"/>
            </w:tabs>
            <w:rPr>
              <w:rFonts w:eastAsiaTheme="minorEastAsia"/>
              <w:noProof/>
            </w:rPr>
          </w:pPr>
          <w:hyperlink w:anchor="_Toc59964594" w:history="1">
            <w:r w:rsidR="00BB0048" w:rsidRPr="00771674">
              <w:rPr>
                <w:rStyle w:val="Hyperlink"/>
                <w:noProof/>
              </w:rPr>
              <w:t>2.2 MANNIX_convolution_layer</w:t>
            </w:r>
            <w:r w:rsidR="00BB0048">
              <w:rPr>
                <w:noProof/>
                <w:webHidden/>
              </w:rPr>
              <w:tab/>
            </w:r>
            <w:r w:rsidR="00BB0048">
              <w:rPr>
                <w:rStyle w:val="Hyperlink"/>
                <w:noProof/>
                <w:rtl/>
              </w:rPr>
              <w:fldChar w:fldCharType="begin"/>
            </w:r>
            <w:r w:rsidR="00BB0048">
              <w:rPr>
                <w:noProof/>
                <w:webHidden/>
              </w:rPr>
              <w:instrText xml:space="preserve"> PAGEREF _Toc59964594 \h </w:instrText>
            </w:r>
            <w:r w:rsidR="00BB0048">
              <w:rPr>
                <w:rStyle w:val="Hyperlink"/>
                <w:noProof/>
                <w:rtl/>
              </w:rPr>
            </w:r>
            <w:r w:rsidR="00BB0048">
              <w:rPr>
                <w:rStyle w:val="Hyperlink"/>
                <w:noProof/>
                <w:rtl/>
              </w:rPr>
              <w:fldChar w:fldCharType="separate"/>
            </w:r>
            <w:r w:rsidR="00122BE5">
              <w:rPr>
                <w:noProof/>
                <w:webHidden/>
              </w:rPr>
              <w:t>12</w:t>
            </w:r>
            <w:r w:rsidR="00BB0048">
              <w:rPr>
                <w:rStyle w:val="Hyperlink"/>
                <w:noProof/>
                <w:rtl/>
              </w:rPr>
              <w:fldChar w:fldCharType="end"/>
            </w:r>
          </w:hyperlink>
        </w:p>
        <w:p w14:paraId="3016FB66" w14:textId="3478309D" w:rsidR="00BB0048" w:rsidRDefault="0000465E">
          <w:pPr>
            <w:pStyle w:val="TOC2"/>
            <w:tabs>
              <w:tab w:val="right" w:leader="dot" w:pos="9016"/>
            </w:tabs>
            <w:rPr>
              <w:rFonts w:eastAsiaTheme="minorEastAsia"/>
              <w:noProof/>
            </w:rPr>
          </w:pPr>
          <w:hyperlink w:anchor="_Toc59964595" w:history="1">
            <w:r w:rsidR="00BB0048" w:rsidRPr="00771674">
              <w:rPr>
                <w:rStyle w:val="Hyperlink"/>
                <w:noProof/>
              </w:rPr>
              <w:t>2.3 MANNIX_pull_layer</w:t>
            </w:r>
            <w:r w:rsidR="00BB0048">
              <w:rPr>
                <w:noProof/>
                <w:webHidden/>
              </w:rPr>
              <w:tab/>
            </w:r>
            <w:r w:rsidR="00BB0048">
              <w:rPr>
                <w:rStyle w:val="Hyperlink"/>
                <w:noProof/>
                <w:rtl/>
              </w:rPr>
              <w:fldChar w:fldCharType="begin"/>
            </w:r>
            <w:r w:rsidR="00BB0048">
              <w:rPr>
                <w:noProof/>
                <w:webHidden/>
              </w:rPr>
              <w:instrText xml:space="preserve"> PAGEREF _Toc59964595 \h </w:instrText>
            </w:r>
            <w:r w:rsidR="00BB0048">
              <w:rPr>
                <w:rStyle w:val="Hyperlink"/>
                <w:noProof/>
                <w:rtl/>
              </w:rPr>
            </w:r>
            <w:r w:rsidR="00BB0048">
              <w:rPr>
                <w:rStyle w:val="Hyperlink"/>
                <w:noProof/>
                <w:rtl/>
              </w:rPr>
              <w:fldChar w:fldCharType="separate"/>
            </w:r>
            <w:r w:rsidR="00122BE5">
              <w:rPr>
                <w:noProof/>
                <w:webHidden/>
              </w:rPr>
              <w:t>13</w:t>
            </w:r>
            <w:r w:rsidR="00BB0048">
              <w:rPr>
                <w:rStyle w:val="Hyperlink"/>
                <w:noProof/>
                <w:rtl/>
              </w:rPr>
              <w:fldChar w:fldCharType="end"/>
            </w:r>
          </w:hyperlink>
        </w:p>
        <w:p w14:paraId="5F48774A" w14:textId="19596B3C" w:rsidR="00BB0048" w:rsidRDefault="0000465E" w:rsidP="00BB0048">
          <w:pPr>
            <w:pStyle w:val="TOC2"/>
            <w:tabs>
              <w:tab w:val="right" w:leader="dot" w:pos="9016"/>
            </w:tabs>
            <w:rPr>
              <w:rtl/>
            </w:rPr>
          </w:pPr>
          <w:hyperlink w:anchor="_Toc59964595" w:history="1">
            <w:r w:rsidR="00BB0048" w:rsidRPr="005F413C">
              <w:t xml:space="preserve">3.0 </w:t>
            </w:r>
            <w:r w:rsidR="005F413C" w:rsidRPr="005F413C">
              <w:t>software timestamp</w:t>
            </w:r>
            <w:r w:rsidR="00BB0048" w:rsidRPr="005F413C">
              <w:rPr>
                <w:webHidden/>
              </w:rPr>
              <w:tab/>
            </w:r>
            <w:r w:rsidR="00BB0048" w:rsidRPr="005F413C">
              <w:rPr>
                <w:rtl/>
              </w:rPr>
              <w:fldChar w:fldCharType="begin"/>
            </w:r>
            <w:r w:rsidR="00BB0048" w:rsidRPr="005F413C">
              <w:rPr>
                <w:webHidden/>
              </w:rPr>
              <w:instrText xml:space="preserve"> PAGEREF _Toc59964595 \h </w:instrText>
            </w:r>
            <w:r w:rsidR="00BB0048" w:rsidRPr="005F413C">
              <w:rPr>
                <w:rtl/>
              </w:rPr>
            </w:r>
            <w:r w:rsidR="00BB0048" w:rsidRPr="005F413C">
              <w:rPr>
                <w:rtl/>
              </w:rPr>
              <w:fldChar w:fldCharType="separate"/>
            </w:r>
            <w:r w:rsidR="00122BE5">
              <w:rPr>
                <w:noProof/>
                <w:webHidden/>
              </w:rPr>
              <w:t>13</w:t>
            </w:r>
            <w:r w:rsidR="00BB0048" w:rsidRPr="005F413C">
              <w:rPr>
                <w:rtl/>
              </w:rPr>
              <w:fldChar w:fldCharType="end"/>
            </w:r>
          </w:hyperlink>
        </w:p>
        <w:p w14:paraId="2545DB22" w14:textId="6AE2D10F" w:rsidR="005F413C" w:rsidRDefault="0000465E" w:rsidP="005F413C">
          <w:pPr>
            <w:pStyle w:val="TOC2"/>
            <w:tabs>
              <w:tab w:val="right" w:leader="dot" w:pos="9016"/>
            </w:tabs>
            <w:rPr>
              <w:rtl/>
            </w:rPr>
          </w:pPr>
          <w:hyperlink w:anchor="_Toc59964595" w:history="1">
            <w:r w:rsidR="005F413C" w:rsidRPr="005F413C">
              <w:t>3.</w:t>
            </w:r>
            <w:r w:rsidR="005F413C">
              <w:t>1</w:t>
            </w:r>
            <w:r w:rsidR="005F413C" w:rsidRPr="005F413C">
              <w:t xml:space="preserve"> Step One - Pure software</w:t>
            </w:r>
            <w:r w:rsidR="005F413C" w:rsidRPr="005F413C">
              <w:rPr>
                <w:webHidden/>
              </w:rPr>
              <w:tab/>
            </w:r>
            <w:r w:rsidR="005F413C" w:rsidRPr="005F413C">
              <w:rPr>
                <w:rtl/>
              </w:rPr>
              <w:fldChar w:fldCharType="begin"/>
            </w:r>
            <w:r w:rsidR="005F413C" w:rsidRPr="005F413C">
              <w:rPr>
                <w:webHidden/>
              </w:rPr>
              <w:instrText xml:space="preserve"> PAGEREF _Toc59964595 \h </w:instrText>
            </w:r>
            <w:r w:rsidR="005F413C" w:rsidRPr="005F413C">
              <w:rPr>
                <w:rtl/>
              </w:rPr>
            </w:r>
            <w:r w:rsidR="005F413C" w:rsidRPr="005F413C">
              <w:rPr>
                <w:rtl/>
              </w:rPr>
              <w:fldChar w:fldCharType="separate"/>
            </w:r>
            <w:r w:rsidR="00122BE5">
              <w:rPr>
                <w:noProof/>
                <w:webHidden/>
              </w:rPr>
              <w:t>13</w:t>
            </w:r>
            <w:r w:rsidR="005F413C" w:rsidRPr="005F413C">
              <w:rPr>
                <w:rtl/>
              </w:rPr>
              <w:fldChar w:fldCharType="end"/>
            </w:r>
          </w:hyperlink>
        </w:p>
        <w:p w14:paraId="68C38FA4" w14:textId="7FE8F161" w:rsidR="005F413C" w:rsidRDefault="0000465E" w:rsidP="005F413C">
          <w:pPr>
            <w:pStyle w:val="TOC2"/>
            <w:tabs>
              <w:tab w:val="right" w:leader="dot" w:pos="9016"/>
            </w:tabs>
            <w:rPr>
              <w:rtl/>
            </w:rPr>
          </w:pPr>
          <w:hyperlink w:anchor="_Toc59964595" w:history="1">
            <w:r w:rsidR="005F413C" w:rsidRPr="005F413C">
              <w:t>3.</w:t>
            </w:r>
            <w:r w:rsidR="005F413C">
              <w:t>2</w:t>
            </w:r>
            <w:r w:rsidR="005F413C" w:rsidRPr="005F413C">
              <w:t xml:space="preserve"> Step Two - Managing a Basic Operating System (Software)</w:t>
            </w:r>
            <w:r w:rsidR="005F413C" w:rsidRPr="005F413C">
              <w:rPr>
                <w:webHidden/>
              </w:rPr>
              <w:tab/>
            </w:r>
            <w:r w:rsidR="005F413C" w:rsidRPr="005F413C">
              <w:rPr>
                <w:rtl/>
              </w:rPr>
              <w:fldChar w:fldCharType="begin"/>
            </w:r>
            <w:r w:rsidR="005F413C" w:rsidRPr="005F413C">
              <w:rPr>
                <w:webHidden/>
              </w:rPr>
              <w:instrText xml:space="preserve"> PAGEREF _Toc59964595 \h </w:instrText>
            </w:r>
            <w:r w:rsidR="005F413C" w:rsidRPr="005F413C">
              <w:rPr>
                <w:rtl/>
              </w:rPr>
            </w:r>
            <w:r w:rsidR="005F413C" w:rsidRPr="005F413C">
              <w:rPr>
                <w:rtl/>
              </w:rPr>
              <w:fldChar w:fldCharType="separate"/>
            </w:r>
            <w:r w:rsidR="00122BE5">
              <w:rPr>
                <w:noProof/>
                <w:webHidden/>
              </w:rPr>
              <w:t>13</w:t>
            </w:r>
            <w:r w:rsidR="005F413C" w:rsidRPr="005F413C">
              <w:rPr>
                <w:rtl/>
              </w:rPr>
              <w:fldChar w:fldCharType="end"/>
            </w:r>
          </w:hyperlink>
        </w:p>
        <w:p w14:paraId="2263C685" w14:textId="542991A1" w:rsidR="005F413C" w:rsidRDefault="0000465E" w:rsidP="005F413C">
          <w:pPr>
            <w:pStyle w:val="TOC2"/>
            <w:tabs>
              <w:tab w:val="right" w:leader="dot" w:pos="9016"/>
            </w:tabs>
            <w:rPr>
              <w:rtl/>
            </w:rPr>
          </w:pPr>
          <w:hyperlink w:anchor="_Toc59964595" w:history="1">
            <w:r w:rsidR="005F413C" w:rsidRPr="005F413C">
              <w:t>3.</w:t>
            </w:r>
            <w:r w:rsidR="005F413C">
              <w:t>3</w:t>
            </w:r>
            <w:r w:rsidR="005F413C" w:rsidRPr="005F413C">
              <w:t xml:space="preserve"> Third stage - integration of processing un</w:t>
            </w:r>
            <w:r w:rsidR="00A807D7">
              <w:t>it's</w:t>
            </w:r>
            <w:r w:rsidR="005F413C" w:rsidRPr="005F413C">
              <w:t xml:space="preserve"> within the hardware</w:t>
            </w:r>
            <w:r w:rsidR="005F413C" w:rsidRPr="005F413C">
              <w:rPr>
                <w:webHidden/>
              </w:rPr>
              <w:tab/>
            </w:r>
            <w:r w:rsidR="005F413C" w:rsidRPr="005F413C">
              <w:rPr>
                <w:rtl/>
              </w:rPr>
              <w:fldChar w:fldCharType="begin"/>
            </w:r>
            <w:r w:rsidR="005F413C" w:rsidRPr="005F413C">
              <w:rPr>
                <w:webHidden/>
              </w:rPr>
              <w:instrText xml:space="preserve"> PAGEREF _Toc59964595 \h </w:instrText>
            </w:r>
            <w:r w:rsidR="005F413C" w:rsidRPr="005F413C">
              <w:rPr>
                <w:rtl/>
              </w:rPr>
            </w:r>
            <w:r w:rsidR="005F413C" w:rsidRPr="005F413C">
              <w:rPr>
                <w:rtl/>
              </w:rPr>
              <w:fldChar w:fldCharType="separate"/>
            </w:r>
            <w:r w:rsidR="00122BE5">
              <w:rPr>
                <w:noProof/>
                <w:webHidden/>
              </w:rPr>
              <w:t>13</w:t>
            </w:r>
            <w:r w:rsidR="005F413C" w:rsidRPr="005F413C">
              <w:rPr>
                <w:rtl/>
              </w:rPr>
              <w:fldChar w:fldCharType="end"/>
            </w:r>
          </w:hyperlink>
        </w:p>
        <w:p w14:paraId="5DB0B624" w14:textId="20640FB8" w:rsidR="00BB0048" w:rsidRPr="00BB0048" w:rsidRDefault="0000465E" w:rsidP="005F413C">
          <w:pPr>
            <w:pStyle w:val="TOC2"/>
            <w:tabs>
              <w:tab w:val="right" w:leader="dot" w:pos="9016"/>
            </w:tabs>
          </w:pPr>
          <w:hyperlink w:anchor="_Toc59964595" w:history="1">
            <w:r w:rsidR="005F413C" w:rsidRPr="005F413C">
              <w:t>3.</w:t>
            </w:r>
            <w:r w:rsidR="005F413C">
              <w:t>4</w:t>
            </w:r>
            <w:r w:rsidR="005F413C" w:rsidRPr="005F413C">
              <w:t xml:space="preserve"> Step Four - Create a Python Shell for Code / * Optional * /</w:t>
            </w:r>
            <w:r w:rsidR="005F413C" w:rsidRPr="005F413C">
              <w:rPr>
                <w:webHidden/>
              </w:rPr>
              <w:tab/>
            </w:r>
            <w:r w:rsidR="005F413C" w:rsidRPr="005F413C">
              <w:rPr>
                <w:rtl/>
              </w:rPr>
              <w:fldChar w:fldCharType="begin"/>
            </w:r>
            <w:r w:rsidR="005F413C" w:rsidRPr="005F413C">
              <w:rPr>
                <w:webHidden/>
              </w:rPr>
              <w:instrText xml:space="preserve"> PAGEREF _Toc59964595 \h </w:instrText>
            </w:r>
            <w:r w:rsidR="005F413C" w:rsidRPr="005F413C">
              <w:rPr>
                <w:rtl/>
              </w:rPr>
            </w:r>
            <w:r w:rsidR="005F413C" w:rsidRPr="005F413C">
              <w:rPr>
                <w:rtl/>
              </w:rPr>
              <w:fldChar w:fldCharType="separate"/>
            </w:r>
            <w:r w:rsidR="00122BE5">
              <w:rPr>
                <w:noProof/>
                <w:webHidden/>
              </w:rPr>
              <w:t>13</w:t>
            </w:r>
            <w:r w:rsidR="005F413C" w:rsidRPr="005F413C">
              <w:rPr>
                <w:rtl/>
              </w:rPr>
              <w:fldChar w:fldCharType="end"/>
            </w:r>
          </w:hyperlink>
        </w:p>
        <w:p w14:paraId="7CB7509E" w14:textId="75F18038" w:rsidR="00BB0048" w:rsidRDefault="0000465E">
          <w:pPr>
            <w:pStyle w:val="TOC1"/>
            <w:tabs>
              <w:tab w:val="right" w:leader="dot" w:pos="9016"/>
            </w:tabs>
            <w:rPr>
              <w:rFonts w:eastAsiaTheme="minorEastAsia"/>
              <w:noProof/>
            </w:rPr>
          </w:pPr>
          <w:hyperlink w:anchor="_Toc59964596" w:history="1">
            <w:r w:rsidR="00BB0048" w:rsidRPr="00771674">
              <w:rPr>
                <w:rStyle w:val="Hyperlink"/>
                <w:b/>
                <w:bCs/>
                <w:noProof/>
              </w:rPr>
              <w:t>References</w:t>
            </w:r>
            <w:r w:rsidR="00BB0048">
              <w:rPr>
                <w:noProof/>
                <w:webHidden/>
              </w:rPr>
              <w:tab/>
            </w:r>
            <w:r w:rsidR="00BB0048">
              <w:rPr>
                <w:rStyle w:val="Hyperlink"/>
                <w:noProof/>
                <w:rtl/>
              </w:rPr>
              <w:fldChar w:fldCharType="begin"/>
            </w:r>
            <w:r w:rsidR="00BB0048">
              <w:rPr>
                <w:noProof/>
                <w:webHidden/>
              </w:rPr>
              <w:instrText xml:space="preserve"> PAGEREF _Toc59964596 \h </w:instrText>
            </w:r>
            <w:r w:rsidR="00BB0048">
              <w:rPr>
                <w:rStyle w:val="Hyperlink"/>
                <w:noProof/>
                <w:rtl/>
              </w:rPr>
            </w:r>
            <w:r w:rsidR="00BB0048">
              <w:rPr>
                <w:rStyle w:val="Hyperlink"/>
                <w:noProof/>
                <w:rtl/>
              </w:rPr>
              <w:fldChar w:fldCharType="separate"/>
            </w:r>
            <w:r w:rsidR="00122BE5">
              <w:rPr>
                <w:noProof/>
                <w:webHidden/>
              </w:rPr>
              <w:t>16</w:t>
            </w:r>
            <w:r w:rsidR="00BB0048">
              <w:rPr>
                <w:rStyle w:val="Hyperlink"/>
                <w:noProof/>
                <w:rtl/>
              </w:rPr>
              <w:fldChar w:fldCharType="end"/>
            </w:r>
          </w:hyperlink>
        </w:p>
        <w:p w14:paraId="73F4F7BA" w14:textId="1F9CB210" w:rsidR="007E58E7" w:rsidRDefault="007E58E7" w:rsidP="007E58E7">
          <w:r>
            <w:rPr>
              <w:b/>
              <w:bCs/>
              <w:noProof/>
            </w:rPr>
            <w:fldChar w:fldCharType="end"/>
          </w:r>
        </w:p>
      </w:sdtContent>
    </w:sdt>
    <w:p w14:paraId="17D09322" w14:textId="77777777" w:rsidR="007E58E7" w:rsidRDefault="007E58E7" w:rsidP="007E58E7">
      <w:pPr>
        <w:rPr>
          <w:b/>
          <w:bCs/>
          <w:noProof/>
          <w:rtl/>
        </w:rPr>
      </w:pPr>
    </w:p>
    <w:p w14:paraId="37A93CDE" w14:textId="77777777" w:rsidR="007E58E7" w:rsidRDefault="007E58E7" w:rsidP="007E58E7">
      <w:pPr>
        <w:rPr>
          <w:b/>
          <w:bCs/>
          <w:noProof/>
          <w:rtl/>
        </w:rPr>
      </w:pPr>
    </w:p>
    <w:p w14:paraId="10827827" w14:textId="77777777" w:rsidR="00FF1A97" w:rsidRDefault="00FF1A97" w:rsidP="007E58E7">
      <w:pPr>
        <w:pStyle w:val="Heading1"/>
        <w:rPr>
          <w:b/>
          <w:bCs/>
        </w:rPr>
      </w:pPr>
      <w:bookmarkStart w:id="2" w:name="_Toc59964576"/>
    </w:p>
    <w:p w14:paraId="00CEB6AA" w14:textId="77777777" w:rsidR="00FF1A97" w:rsidRDefault="00FF1A97" w:rsidP="007E58E7">
      <w:pPr>
        <w:pStyle w:val="Heading1"/>
        <w:rPr>
          <w:b/>
          <w:bCs/>
        </w:rPr>
      </w:pPr>
    </w:p>
    <w:p w14:paraId="0D2DAA52" w14:textId="78481807" w:rsidR="007E58E7" w:rsidRDefault="007E58E7" w:rsidP="007E58E7">
      <w:pPr>
        <w:pStyle w:val="Heading1"/>
      </w:pPr>
      <w:r w:rsidRPr="000B452B">
        <w:rPr>
          <w:b/>
          <w:bCs/>
        </w:rPr>
        <w:t xml:space="preserve">Introduction </w:t>
      </w:r>
      <w:proofErr w:type="gramStart"/>
      <w:r w:rsidRPr="000B452B">
        <w:rPr>
          <w:b/>
          <w:bCs/>
        </w:rPr>
        <w:t>To</w:t>
      </w:r>
      <w:proofErr w:type="gramEnd"/>
      <w:r w:rsidRPr="000B452B">
        <w:rPr>
          <w:b/>
          <w:bCs/>
        </w:rPr>
        <w:t xml:space="preserve"> Neural Network</w:t>
      </w:r>
      <w:r>
        <w:t>:</w:t>
      </w:r>
      <w:bookmarkEnd w:id="2"/>
    </w:p>
    <w:p w14:paraId="7F423892" w14:textId="76B6A865" w:rsidR="007E58E7" w:rsidRDefault="007E58E7" w:rsidP="007E58E7">
      <w:pPr>
        <w:pStyle w:val="Heading2"/>
      </w:pPr>
      <w:bookmarkStart w:id="3" w:name="_Toc59964577"/>
      <w:r>
        <w:t>Neural Networks</w:t>
      </w:r>
      <w:bookmarkEnd w:id="3"/>
    </w:p>
    <w:p w14:paraId="56E66486" w14:textId="77777777" w:rsidR="0000465E" w:rsidRDefault="007E58E7" w:rsidP="00A17C5A">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Pr>
          <w:rFonts w:ascii="inherit" w:hAnsi="inherit" w:cs="Arial"/>
          <w:color w:val="000000"/>
          <w:sz w:val="21"/>
          <w:szCs w:val="21"/>
        </w:rPr>
        <w:t xml:space="preserve">A Neural Network </w:t>
      </w:r>
      <w:r w:rsidR="006773CA">
        <w:rPr>
          <w:rFonts w:ascii="inherit" w:hAnsi="inherit" w:cs="Arial"/>
          <w:color w:val="000000"/>
          <w:sz w:val="21"/>
          <w:szCs w:val="21"/>
        </w:rPr>
        <w:t>is built</w:t>
      </w:r>
      <w:r>
        <w:rPr>
          <w:rFonts w:ascii="inherit" w:hAnsi="inherit" w:cs="Arial"/>
          <w:color w:val="000000"/>
          <w:sz w:val="21"/>
          <w:szCs w:val="21"/>
        </w:rPr>
        <w:t xml:space="preserve"> </w:t>
      </w:r>
      <w:r w:rsidR="006773CA">
        <w:rPr>
          <w:rFonts w:ascii="inherit" w:hAnsi="inherit" w:cs="Arial"/>
          <w:color w:val="000000"/>
          <w:sz w:val="21"/>
          <w:szCs w:val="21"/>
        </w:rPr>
        <w:t>from groups</w:t>
      </w:r>
      <w:r>
        <w:rPr>
          <w:rFonts w:ascii="inherit" w:hAnsi="inherit" w:cs="Arial"/>
          <w:color w:val="000000"/>
          <w:sz w:val="21"/>
          <w:szCs w:val="21"/>
        </w:rPr>
        <w:t xml:space="preserve"> of neurons that</w:t>
      </w:r>
      <w:r w:rsidR="006773CA">
        <w:rPr>
          <w:rFonts w:ascii="inherit" w:hAnsi="inherit" w:cs="Arial"/>
          <w:color w:val="000000"/>
          <w:sz w:val="21"/>
          <w:szCs w:val="21"/>
        </w:rPr>
        <w:t xml:space="preserve"> are divided</w:t>
      </w:r>
      <w:r>
        <w:rPr>
          <w:rFonts w:ascii="inherit" w:hAnsi="inherit" w:cs="Arial"/>
          <w:color w:val="000000"/>
          <w:sz w:val="21"/>
          <w:szCs w:val="21"/>
        </w:rPr>
        <w:t xml:space="preserve"> </w:t>
      </w:r>
      <w:r w:rsidR="006773CA">
        <w:rPr>
          <w:rFonts w:ascii="inherit" w:hAnsi="inherit" w:cs="Arial"/>
          <w:color w:val="000000"/>
          <w:sz w:val="21"/>
          <w:szCs w:val="21"/>
        </w:rPr>
        <w:t>into layers</w:t>
      </w:r>
      <w:r w:rsidR="0000465E">
        <w:rPr>
          <w:rFonts w:ascii="inherit" w:hAnsi="inherit" w:cs="Arial"/>
          <w:color w:val="000000"/>
          <w:sz w:val="21"/>
          <w:szCs w:val="21"/>
        </w:rPr>
        <w:t>.</w:t>
      </w:r>
    </w:p>
    <w:p w14:paraId="6085FE70" w14:textId="05084726" w:rsidR="0000465E" w:rsidRDefault="0000465E" w:rsidP="00A17C5A">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proofErr w:type="gramStart"/>
      <w:r>
        <w:rPr>
          <w:rFonts w:ascii="inherit" w:hAnsi="inherit" w:cs="Arial"/>
          <w:color w:val="000000"/>
          <w:sz w:val="21"/>
          <w:szCs w:val="21"/>
        </w:rPr>
        <w:t>Eac</w:t>
      </w:r>
      <w:r w:rsidR="006773CA">
        <w:rPr>
          <w:rFonts w:ascii="inherit" w:hAnsi="inherit" w:cs="Arial"/>
          <w:color w:val="000000"/>
          <w:sz w:val="21"/>
          <w:szCs w:val="21"/>
        </w:rPr>
        <w:t>h</w:t>
      </w:r>
      <w:r>
        <w:rPr>
          <w:rFonts w:ascii="inherit" w:hAnsi="inherit" w:cs="Arial"/>
          <w:color w:val="000000"/>
          <w:sz w:val="21"/>
          <w:szCs w:val="21"/>
        </w:rPr>
        <w:t xml:space="preserve"> and every</w:t>
      </w:r>
      <w:proofErr w:type="gramEnd"/>
      <w:r w:rsidR="006773CA">
        <w:rPr>
          <w:rFonts w:ascii="inherit" w:hAnsi="inherit" w:cs="Arial"/>
          <w:color w:val="000000"/>
          <w:sz w:val="21"/>
          <w:szCs w:val="21"/>
        </w:rPr>
        <w:t xml:space="preserve"> neuron </w:t>
      </w:r>
      <w:r w:rsidR="007E58E7">
        <w:rPr>
          <w:rFonts w:ascii="inherit" w:hAnsi="inherit" w:cs="Arial"/>
          <w:color w:val="000000"/>
          <w:sz w:val="21"/>
          <w:szCs w:val="21"/>
        </w:rPr>
        <w:t xml:space="preserve">stores </w:t>
      </w:r>
      <w:r w:rsidR="00CD2638">
        <w:rPr>
          <w:rFonts w:ascii="inherit" w:hAnsi="inherit" w:cs="Arial"/>
          <w:color w:val="000000"/>
          <w:sz w:val="21"/>
          <w:szCs w:val="21"/>
        </w:rPr>
        <w:t>data an</w:t>
      </w:r>
      <w:r w:rsidR="006773CA">
        <w:rPr>
          <w:rFonts w:ascii="inherit" w:hAnsi="inherit" w:cs="Arial"/>
          <w:color w:val="000000"/>
          <w:sz w:val="21"/>
          <w:szCs w:val="21"/>
        </w:rPr>
        <w:t>d is connected t</w:t>
      </w:r>
      <w:r w:rsidR="00CD2638">
        <w:rPr>
          <w:rFonts w:ascii="inherit" w:hAnsi="inherit" w:cs="Arial"/>
          <w:color w:val="000000"/>
          <w:sz w:val="21"/>
          <w:szCs w:val="21"/>
        </w:rPr>
        <w:t>o</w:t>
      </w:r>
      <w:r w:rsidR="006773CA">
        <w:rPr>
          <w:rFonts w:ascii="inherit" w:hAnsi="inherit" w:cs="Arial"/>
          <w:color w:val="000000"/>
          <w:sz w:val="21"/>
          <w:szCs w:val="21"/>
        </w:rPr>
        <w:t xml:space="preserve"> the neurons on </w:t>
      </w:r>
      <w:r>
        <w:rPr>
          <w:rFonts w:ascii="inherit" w:hAnsi="inherit" w:cs="Arial"/>
          <w:color w:val="000000"/>
          <w:sz w:val="21"/>
          <w:szCs w:val="21"/>
        </w:rPr>
        <w:t>th</w:t>
      </w:r>
      <w:r w:rsidR="006773CA">
        <w:rPr>
          <w:rFonts w:ascii="inherit" w:hAnsi="inherit" w:cs="Arial"/>
          <w:color w:val="000000"/>
          <w:sz w:val="21"/>
          <w:szCs w:val="21"/>
        </w:rPr>
        <w:t xml:space="preserve">e different layers close to his own </w:t>
      </w:r>
      <w:r w:rsidR="005E24FF">
        <w:rPr>
          <w:rFonts w:ascii="inherit" w:hAnsi="inherit" w:cs="Arial"/>
          <w:color w:val="000000"/>
          <w:sz w:val="21"/>
          <w:szCs w:val="21"/>
        </w:rPr>
        <w:t>in a well-defined connection structure</w:t>
      </w:r>
      <w:r>
        <w:rPr>
          <w:rFonts w:ascii="inherit" w:hAnsi="inherit" w:cs="Arial"/>
          <w:color w:val="000000"/>
          <w:sz w:val="21"/>
          <w:szCs w:val="21"/>
        </w:rPr>
        <w:t>.</w:t>
      </w:r>
    </w:p>
    <w:p w14:paraId="02ABC909" w14:textId="299E4064" w:rsidR="00CD2638" w:rsidRPr="00185FCF" w:rsidRDefault="00CD2638" w:rsidP="00A17C5A">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Pr>
          <w:rFonts w:ascii="inherit" w:hAnsi="inherit" w:cs="Arial"/>
          <w:color w:val="000000"/>
          <w:sz w:val="21"/>
          <w:szCs w:val="21"/>
        </w:rPr>
        <w:t>Neural Networks resemble</w:t>
      </w:r>
      <w:r w:rsidR="007E58E7">
        <w:rPr>
          <w:rFonts w:ascii="inherit" w:hAnsi="inherit" w:cs="Arial"/>
          <w:color w:val="000000"/>
          <w:sz w:val="21"/>
          <w:szCs w:val="21"/>
        </w:rPr>
        <w:t xml:space="preserve"> </w:t>
      </w:r>
      <w:r>
        <w:rPr>
          <w:rFonts w:ascii="inherit" w:hAnsi="inherit" w:cs="Arial"/>
          <w:color w:val="000000"/>
          <w:sz w:val="21"/>
          <w:szCs w:val="21"/>
        </w:rPr>
        <w:t xml:space="preserve">the human brain neurons – Our own human "AI" – a series of electrical connections </w:t>
      </w:r>
      <w:r w:rsidR="00514A3E">
        <w:rPr>
          <w:rFonts w:ascii="inherit" w:hAnsi="inherit" w:cs="Arial"/>
          <w:color w:val="000000"/>
          <w:sz w:val="21"/>
          <w:szCs w:val="21"/>
        </w:rPr>
        <w:t xml:space="preserve">that connect </w:t>
      </w:r>
      <w:r>
        <w:rPr>
          <w:rFonts w:ascii="inherit" w:hAnsi="inherit" w:cs="Arial"/>
          <w:color w:val="000000"/>
          <w:sz w:val="21"/>
          <w:szCs w:val="21"/>
        </w:rPr>
        <w:t xml:space="preserve">one neuron to another in a process called synapses. </w:t>
      </w:r>
      <w:r w:rsidR="00185FCF">
        <w:rPr>
          <w:rFonts w:ascii="inherit" w:hAnsi="inherit" w:cs="Arial"/>
          <w:color w:val="000000"/>
          <w:sz w:val="21"/>
          <w:szCs w:val="21"/>
        </w:rPr>
        <w:t xml:space="preserve"> </w:t>
      </w:r>
      <w:r>
        <w:rPr>
          <w:rFonts w:ascii="inherit" w:hAnsi="inherit" w:cs="Arial"/>
          <w:color w:val="000000"/>
          <w:sz w:val="21"/>
          <w:szCs w:val="21"/>
        </w:rPr>
        <w:t xml:space="preserve">Those transitions are the key factor of us being able to </w:t>
      </w:r>
      <w:r w:rsidRPr="00CD2638">
        <w:rPr>
          <w:rFonts w:ascii="inherit" w:hAnsi="inherit" w:cs="Arial"/>
          <w:color w:val="000000"/>
          <w:sz w:val="21"/>
          <w:szCs w:val="21"/>
        </w:rPr>
        <w:t>process information correctly!</w:t>
      </w:r>
    </w:p>
    <w:p w14:paraId="6C1DE57F" w14:textId="12713AD1" w:rsidR="007E58E7" w:rsidRPr="00A17C5A" w:rsidRDefault="007629C4" w:rsidP="00A17C5A">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sidRPr="00A17C5A">
        <w:rPr>
          <w:rFonts w:ascii="inherit" w:hAnsi="inherit" w:cs="Arial"/>
          <w:color w:val="000000"/>
          <w:sz w:val="21"/>
          <w:szCs w:val="21"/>
        </w:rPr>
        <w:t>Nowadays</w:t>
      </w:r>
      <w:r w:rsidR="0058146F" w:rsidRPr="00A17C5A">
        <w:rPr>
          <w:rFonts w:ascii="inherit" w:hAnsi="inherit" w:cs="Arial"/>
          <w:color w:val="000000"/>
          <w:sz w:val="21"/>
          <w:szCs w:val="21"/>
        </w:rPr>
        <w:t>, Neural Networks idea is being used to solve problems using computer</w:t>
      </w:r>
      <w:r w:rsidR="00185FCF" w:rsidRPr="00A17C5A">
        <w:rPr>
          <w:rFonts w:ascii="inherit" w:hAnsi="inherit" w:cs="Arial"/>
          <w:color w:val="000000"/>
          <w:sz w:val="21"/>
          <w:szCs w:val="21"/>
        </w:rPr>
        <w:t>s</w:t>
      </w:r>
      <w:r w:rsidR="0058146F" w:rsidRPr="00A17C5A">
        <w:rPr>
          <w:rFonts w:ascii="inherit" w:hAnsi="inherit" w:cs="Arial"/>
          <w:color w:val="000000"/>
          <w:sz w:val="21"/>
          <w:szCs w:val="21"/>
        </w:rPr>
        <w:t xml:space="preserve"> – harnessing computers calculation </w:t>
      </w:r>
      <w:r w:rsidRPr="00A17C5A">
        <w:rPr>
          <w:rFonts w:ascii="inherit" w:hAnsi="inherit" w:cs="Arial"/>
          <w:color w:val="000000"/>
          <w:sz w:val="21"/>
          <w:szCs w:val="21"/>
        </w:rPr>
        <w:t>abilities</w:t>
      </w:r>
      <w:r w:rsidR="0058146F" w:rsidRPr="00A17C5A">
        <w:rPr>
          <w:rFonts w:ascii="inherit" w:hAnsi="inherit" w:cs="Arial"/>
          <w:color w:val="000000"/>
          <w:sz w:val="21"/>
          <w:szCs w:val="21"/>
        </w:rPr>
        <w:t xml:space="preserve"> to process information in the same way </w:t>
      </w:r>
      <w:r w:rsidR="00185FCF" w:rsidRPr="00A17C5A">
        <w:rPr>
          <w:rFonts w:ascii="inherit" w:hAnsi="inherit" w:cs="Arial"/>
          <w:color w:val="000000"/>
          <w:sz w:val="21"/>
          <w:szCs w:val="21"/>
        </w:rPr>
        <w:t>human</w:t>
      </w:r>
      <w:r w:rsidR="0058146F" w:rsidRPr="00A17C5A">
        <w:rPr>
          <w:rFonts w:ascii="inherit" w:hAnsi="inherit" w:cs="Arial"/>
          <w:color w:val="000000"/>
          <w:sz w:val="21"/>
          <w:szCs w:val="21"/>
        </w:rPr>
        <w:t xml:space="preserve"> brain</w:t>
      </w:r>
      <w:r w:rsidR="006B2962">
        <w:rPr>
          <w:rFonts w:ascii="inherit" w:hAnsi="inherit" w:cs="Arial"/>
          <w:color w:val="000000"/>
          <w:sz w:val="21"/>
          <w:szCs w:val="21"/>
        </w:rPr>
        <w:t>'s</w:t>
      </w:r>
      <w:r w:rsidR="005E24FF">
        <w:rPr>
          <w:rFonts w:ascii="inherit" w:hAnsi="inherit" w:cs="Arial"/>
          <w:color w:val="000000"/>
          <w:sz w:val="21"/>
          <w:szCs w:val="21"/>
        </w:rPr>
        <w:t xml:space="preserve"> </w:t>
      </w:r>
      <w:r w:rsidR="005E24FF" w:rsidRPr="00A17C5A">
        <w:rPr>
          <w:rFonts w:ascii="inherit" w:hAnsi="inherit" w:cs="Arial"/>
          <w:color w:val="000000"/>
          <w:sz w:val="21"/>
          <w:szCs w:val="21"/>
        </w:rPr>
        <w:t>neurons</w:t>
      </w:r>
      <w:r w:rsidR="0058146F" w:rsidRPr="00A17C5A">
        <w:rPr>
          <w:rFonts w:ascii="inherit" w:hAnsi="inherit" w:cs="Arial"/>
          <w:color w:val="000000"/>
          <w:sz w:val="21"/>
          <w:szCs w:val="21"/>
        </w:rPr>
        <w:t xml:space="preserve"> does!</w:t>
      </w:r>
    </w:p>
    <w:p w14:paraId="6FFECD2D" w14:textId="2F28BE2F" w:rsidR="0058146F" w:rsidRPr="00A17C5A" w:rsidRDefault="0058146F" w:rsidP="00A17C5A">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sidRPr="00A17C5A">
        <w:rPr>
          <w:rFonts w:ascii="inherit" w:hAnsi="inherit" w:cs="Arial"/>
          <w:color w:val="000000"/>
          <w:sz w:val="21"/>
          <w:szCs w:val="21"/>
        </w:rPr>
        <w:t>The connection between biological Neural Networks to AI Neural Networks is modeled into weighs</w:t>
      </w:r>
      <w:r w:rsidR="00726252">
        <w:rPr>
          <w:rFonts w:ascii="inherit" w:hAnsi="inherit" w:cs="Arial"/>
          <w:color w:val="000000"/>
          <w:sz w:val="21"/>
          <w:szCs w:val="21"/>
        </w:rPr>
        <w:t>.</w:t>
      </w:r>
      <w:r w:rsidRPr="00A17C5A">
        <w:rPr>
          <w:rFonts w:ascii="inherit" w:hAnsi="inherit" w:cs="Arial"/>
          <w:color w:val="000000"/>
          <w:sz w:val="21"/>
          <w:szCs w:val="21"/>
        </w:rPr>
        <w:t xml:space="preserve"> </w:t>
      </w:r>
      <w:r w:rsidR="00726252">
        <w:rPr>
          <w:rFonts w:ascii="inherit" w:hAnsi="inherit" w:cs="Arial"/>
          <w:color w:val="000000"/>
          <w:sz w:val="21"/>
          <w:szCs w:val="21"/>
        </w:rPr>
        <w:t xml:space="preserve">Weight, </w:t>
      </w:r>
      <w:r w:rsidRPr="00A17C5A">
        <w:rPr>
          <w:rFonts w:ascii="inherit" w:hAnsi="inherit" w:cs="Arial"/>
          <w:color w:val="000000"/>
          <w:sz w:val="21"/>
          <w:szCs w:val="21"/>
        </w:rPr>
        <w:t xml:space="preserve">a </w:t>
      </w:r>
      <w:r w:rsidR="00781DC8">
        <w:rPr>
          <w:rFonts w:ascii="inherit" w:hAnsi="inherit" w:cs="Arial"/>
          <w:color w:val="000000"/>
          <w:sz w:val="21"/>
          <w:szCs w:val="21"/>
        </w:rPr>
        <w:t>number</w:t>
      </w:r>
      <w:r w:rsidRPr="00A17C5A">
        <w:rPr>
          <w:rFonts w:ascii="inherit" w:hAnsi="inherit" w:cs="Arial"/>
          <w:color w:val="000000"/>
          <w:sz w:val="21"/>
          <w:szCs w:val="21"/>
        </w:rPr>
        <w:t xml:space="preserve"> that if positive, reflect</w:t>
      </w:r>
      <w:r w:rsidR="00726252">
        <w:rPr>
          <w:rFonts w:ascii="inherit" w:hAnsi="inherit" w:cs="Arial"/>
          <w:color w:val="000000"/>
          <w:sz w:val="21"/>
          <w:szCs w:val="21"/>
        </w:rPr>
        <w:t>s</w:t>
      </w:r>
      <w:r w:rsidRPr="00A17C5A">
        <w:rPr>
          <w:rFonts w:ascii="inherit" w:hAnsi="inherit" w:cs="Arial"/>
          <w:color w:val="000000"/>
          <w:sz w:val="21"/>
          <w:szCs w:val="21"/>
        </w:rPr>
        <w:t xml:space="preserve"> an excitatory </w:t>
      </w:r>
      <w:proofErr w:type="gramStart"/>
      <w:r w:rsidRPr="00A17C5A">
        <w:rPr>
          <w:rFonts w:ascii="inherit" w:hAnsi="inherit" w:cs="Arial"/>
          <w:color w:val="000000"/>
          <w:sz w:val="21"/>
          <w:szCs w:val="21"/>
        </w:rPr>
        <w:t>connection,  while</w:t>
      </w:r>
      <w:proofErr w:type="gramEnd"/>
      <w:r w:rsidRPr="00A17C5A">
        <w:rPr>
          <w:rFonts w:ascii="inherit" w:hAnsi="inherit" w:cs="Arial"/>
          <w:color w:val="000000"/>
          <w:sz w:val="21"/>
          <w:szCs w:val="21"/>
        </w:rPr>
        <w:t xml:space="preserve"> negative values mean inhibitory connections. Using those relations, this activity is referred to as linear combination of data and weights</w:t>
      </w:r>
      <w:r w:rsidR="00E93849">
        <w:rPr>
          <w:rFonts w:ascii="inherit" w:hAnsi="inherit" w:cs="Arial"/>
          <w:color w:val="000000"/>
          <w:sz w:val="21"/>
          <w:szCs w:val="21"/>
        </w:rPr>
        <w:t xml:space="preserve"> granting</w:t>
      </w:r>
      <w:r w:rsidRPr="00A17C5A">
        <w:rPr>
          <w:rFonts w:ascii="inherit" w:hAnsi="inherit" w:cs="Arial"/>
          <w:color w:val="000000"/>
          <w:sz w:val="21"/>
          <w:szCs w:val="21"/>
        </w:rPr>
        <w:t xml:space="preserve"> the computer</w:t>
      </w:r>
      <w:r w:rsidR="00E93849">
        <w:rPr>
          <w:rFonts w:ascii="inherit" w:hAnsi="inherit" w:cs="Arial"/>
          <w:color w:val="000000"/>
          <w:sz w:val="21"/>
          <w:szCs w:val="21"/>
        </w:rPr>
        <w:t xml:space="preserve"> to </w:t>
      </w:r>
      <w:r w:rsidRPr="00A17C5A">
        <w:rPr>
          <w:rFonts w:ascii="inherit" w:hAnsi="inherit" w:cs="Arial"/>
          <w:color w:val="000000"/>
          <w:sz w:val="21"/>
          <w:szCs w:val="21"/>
        </w:rPr>
        <w:t>process</w:t>
      </w:r>
      <w:r w:rsidR="008E6CF4">
        <w:rPr>
          <w:rFonts w:ascii="inherit" w:hAnsi="inherit" w:cs="Arial"/>
          <w:color w:val="000000"/>
          <w:sz w:val="21"/>
          <w:szCs w:val="21"/>
        </w:rPr>
        <w:t xml:space="preserve"> information</w:t>
      </w:r>
      <w:r w:rsidRPr="00A17C5A">
        <w:rPr>
          <w:rFonts w:ascii="inherit" w:hAnsi="inherit" w:cs="Arial"/>
          <w:color w:val="000000"/>
          <w:sz w:val="21"/>
          <w:szCs w:val="21"/>
        </w:rPr>
        <w:t>.</w:t>
      </w:r>
    </w:p>
    <w:p w14:paraId="5931B5EE" w14:textId="2A042A30" w:rsidR="00185FCF" w:rsidRPr="00A17C5A" w:rsidRDefault="00185FCF" w:rsidP="00A17C5A">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sidRPr="00A17C5A">
        <w:rPr>
          <w:rFonts w:ascii="inherit" w:hAnsi="inherit" w:cs="Arial"/>
          <w:color w:val="000000"/>
          <w:sz w:val="21"/>
          <w:szCs w:val="21"/>
        </w:rPr>
        <w:tab/>
      </w:r>
      <w:r w:rsidRPr="00A17C5A">
        <w:rPr>
          <w:rFonts w:ascii="inherit" w:hAnsi="inherit" w:cs="Arial"/>
          <w:color w:val="000000"/>
          <w:sz w:val="21"/>
          <w:szCs w:val="21"/>
        </w:rPr>
        <w:tab/>
      </w:r>
      <w:r w:rsidRPr="00A17C5A">
        <w:rPr>
          <w:rFonts w:ascii="inherit" w:hAnsi="inherit" w:cs="Arial"/>
          <w:color w:val="000000"/>
          <w:sz w:val="21"/>
          <w:szCs w:val="21"/>
        </w:rPr>
        <w:tab/>
      </w:r>
      <w:r w:rsidRPr="00A17C5A">
        <w:rPr>
          <w:rFonts w:ascii="inherit" w:hAnsi="inherit" w:cs="Arial"/>
          <w:color w:val="000000"/>
          <w:sz w:val="21"/>
          <w:szCs w:val="21"/>
        </w:rPr>
        <w:tab/>
      </w:r>
      <m:oMath>
        <m:r>
          <w:rPr>
            <w:rFonts w:ascii="Cambria Math" w:hAnsi="Cambria Math" w:cs="Arial"/>
            <w:color w:val="000000"/>
            <w:sz w:val="21"/>
            <w:szCs w:val="21"/>
          </w:rPr>
          <m:t>Output</m:t>
        </m:r>
        <m:r>
          <m:rPr>
            <m:sty m:val="p"/>
          </m:rPr>
          <w:rPr>
            <w:rFonts w:ascii="Cambria Math" w:hAnsi="Cambria Math" w:cs="Arial"/>
            <w:color w:val="000000"/>
            <w:sz w:val="21"/>
            <w:szCs w:val="21"/>
          </w:rPr>
          <m:t>=</m:t>
        </m:r>
        <m:r>
          <w:rPr>
            <w:rFonts w:ascii="Cambria Math" w:hAnsi="Cambria Math" w:cs="Arial"/>
            <w:color w:val="000000"/>
            <w:sz w:val="21"/>
            <w:szCs w:val="21"/>
          </w:rPr>
          <m:t>weights</m:t>
        </m:r>
        <m:r>
          <m:rPr>
            <m:sty m:val="p"/>
          </m:rPr>
          <w:rPr>
            <w:rFonts w:ascii="Cambria Math" w:hAnsi="Cambria Math" w:cs="Arial"/>
            <w:color w:val="000000"/>
            <w:sz w:val="21"/>
            <w:szCs w:val="21"/>
          </w:rPr>
          <m:t>⋅</m:t>
        </m:r>
        <m:r>
          <w:rPr>
            <w:rFonts w:ascii="Cambria Math" w:hAnsi="Cambria Math" w:cs="Arial"/>
            <w:color w:val="000000"/>
            <w:sz w:val="21"/>
            <w:szCs w:val="21"/>
          </w:rPr>
          <m:t>input</m:t>
        </m:r>
        <m:r>
          <m:rPr>
            <m:sty m:val="p"/>
          </m:rPr>
          <w:rPr>
            <w:rFonts w:ascii="Cambria Math" w:hAnsi="Cambria Math" w:cs="Arial"/>
            <w:color w:val="000000"/>
            <w:sz w:val="21"/>
            <w:szCs w:val="21"/>
          </w:rPr>
          <m:t>+</m:t>
        </m:r>
        <m:r>
          <w:rPr>
            <w:rFonts w:ascii="Cambria Math" w:hAnsi="Cambria Math" w:cs="Arial"/>
            <w:color w:val="000000"/>
            <w:sz w:val="21"/>
            <w:szCs w:val="21"/>
          </w:rPr>
          <m:t>bias</m:t>
        </m:r>
      </m:oMath>
    </w:p>
    <w:p w14:paraId="45D03E06" w14:textId="0C9FABD0" w:rsidR="007629C4" w:rsidRPr="00A17C5A" w:rsidRDefault="0058146F" w:rsidP="00A17C5A">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sidRPr="00A17C5A">
        <w:rPr>
          <w:rFonts w:ascii="inherit" w:hAnsi="inherit" w:cs="Arial"/>
          <w:color w:val="000000"/>
          <w:sz w:val="21"/>
          <w:szCs w:val="21"/>
          <w:u w:val="single"/>
        </w:rPr>
        <w:t xml:space="preserve">But how does </w:t>
      </w:r>
      <w:r w:rsidR="00B25150">
        <w:rPr>
          <w:rFonts w:ascii="inherit" w:hAnsi="inherit" w:cs="Arial"/>
          <w:color w:val="000000"/>
          <w:sz w:val="21"/>
          <w:szCs w:val="21"/>
          <w:u w:val="single"/>
        </w:rPr>
        <w:t>the computer</w:t>
      </w:r>
      <w:r w:rsidRPr="00A17C5A">
        <w:rPr>
          <w:rFonts w:ascii="inherit" w:hAnsi="inherit" w:cs="Arial"/>
          <w:color w:val="000000"/>
          <w:sz w:val="21"/>
          <w:szCs w:val="21"/>
          <w:u w:val="single"/>
        </w:rPr>
        <w:t xml:space="preserve"> learn?</w:t>
      </w:r>
      <w:r w:rsidRPr="00A17C5A">
        <w:rPr>
          <w:rFonts w:ascii="inherit" w:hAnsi="inherit" w:cs="Arial"/>
          <w:color w:val="000000"/>
          <w:sz w:val="21"/>
          <w:szCs w:val="21"/>
          <w:u w:val="single"/>
        </w:rPr>
        <w:br/>
      </w:r>
      <w:r w:rsidR="00B25150">
        <w:rPr>
          <w:rFonts w:ascii="inherit" w:hAnsi="inherit" w:cs="Arial"/>
          <w:color w:val="000000"/>
          <w:sz w:val="21"/>
          <w:szCs w:val="21"/>
        </w:rPr>
        <w:t xml:space="preserve">One of the most common human </w:t>
      </w:r>
      <w:r w:rsidRPr="00A17C5A">
        <w:rPr>
          <w:rFonts w:ascii="inherit" w:hAnsi="inherit" w:cs="Arial"/>
          <w:color w:val="000000"/>
          <w:sz w:val="21"/>
          <w:szCs w:val="21"/>
        </w:rPr>
        <w:t xml:space="preserve">behavior </w:t>
      </w:r>
      <w:r w:rsidR="00B25150">
        <w:rPr>
          <w:rFonts w:ascii="inherit" w:hAnsi="inherit" w:cs="Arial"/>
          <w:color w:val="000000"/>
          <w:sz w:val="21"/>
          <w:szCs w:val="21"/>
        </w:rPr>
        <w:t>is being able to</w:t>
      </w:r>
      <w:r w:rsidRPr="00A17C5A">
        <w:rPr>
          <w:rFonts w:ascii="inherit" w:hAnsi="inherit" w:cs="Arial"/>
          <w:color w:val="000000"/>
          <w:sz w:val="21"/>
          <w:szCs w:val="21"/>
        </w:rPr>
        <w:t xml:space="preserve"> learn from our mistakes and improve.</w:t>
      </w:r>
      <w:r w:rsidRPr="00A17C5A">
        <w:rPr>
          <w:rFonts w:ascii="inherit" w:hAnsi="inherit" w:cs="Arial"/>
          <w:color w:val="000000"/>
          <w:sz w:val="21"/>
          <w:szCs w:val="21"/>
        </w:rPr>
        <w:br/>
        <w:t xml:space="preserve">This feature is implemented using predictive modeling – The AI start to process the information </w:t>
      </w:r>
      <w:r w:rsidR="000F48C7" w:rsidRPr="00A17C5A">
        <w:rPr>
          <w:rFonts w:ascii="inherit" w:hAnsi="inherit" w:cs="Arial"/>
          <w:color w:val="000000"/>
          <w:sz w:val="21"/>
          <w:szCs w:val="21"/>
        </w:rPr>
        <w:t xml:space="preserve">given to </w:t>
      </w:r>
      <w:r w:rsidRPr="00A17C5A">
        <w:rPr>
          <w:rFonts w:ascii="inherit" w:hAnsi="inherit" w:cs="Arial"/>
          <w:color w:val="000000"/>
          <w:sz w:val="21"/>
          <w:szCs w:val="21"/>
        </w:rPr>
        <w:t xml:space="preserve">him by </w:t>
      </w:r>
      <w:r w:rsidR="007629C4" w:rsidRPr="00A17C5A">
        <w:rPr>
          <w:rFonts w:ascii="inherit" w:hAnsi="inherit" w:cs="Arial"/>
          <w:color w:val="000000"/>
          <w:sz w:val="21"/>
          <w:szCs w:val="21"/>
        </w:rPr>
        <w:t>"</w:t>
      </w:r>
      <w:r w:rsidRPr="00A17C5A">
        <w:rPr>
          <w:rFonts w:ascii="inherit" w:hAnsi="inherit" w:cs="Arial"/>
          <w:color w:val="000000"/>
          <w:sz w:val="21"/>
          <w:szCs w:val="21"/>
        </w:rPr>
        <w:t>guessing the result</w:t>
      </w:r>
      <w:r w:rsidR="007629C4" w:rsidRPr="00A17C5A">
        <w:rPr>
          <w:rFonts w:ascii="inherit" w:hAnsi="inherit" w:cs="Arial"/>
          <w:color w:val="000000"/>
          <w:sz w:val="21"/>
          <w:szCs w:val="21"/>
        </w:rPr>
        <w:t>" (the computer only controls the weighs values) and by comparing the outcome of his calculation to the correct result provided by the user – the computer learns and adapt in order to be more precise in the next calculation.</w:t>
      </w:r>
    </w:p>
    <w:p w14:paraId="721A4ADB" w14:textId="77777777" w:rsidR="00861496" w:rsidRDefault="00861496" w:rsidP="007629C4">
      <w:pPr>
        <w:jc w:val="center"/>
        <w:rPr>
          <w:rFonts w:ascii="inherit" w:eastAsiaTheme="majorEastAsia" w:hAnsi="inherit" w:cs="Arial"/>
          <w:color w:val="000000"/>
          <w:sz w:val="21"/>
          <w:szCs w:val="21"/>
        </w:rPr>
      </w:pPr>
    </w:p>
    <w:p w14:paraId="0DDA0DE2" w14:textId="73FAA85F" w:rsidR="0058146F" w:rsidRPr="00185FCF" w:rsidRDefault="007629C4" w:rsidP="007629C4">
      <w:pPr>
        <w:jc w:val="center"/>
        <w:rPr>
          <w:rFonts w:ascii="inherit" w:eastAsiaTheme="majorEastAsia" w:hAnsi="inherit" w:cs="Arial"/>
          <w:color w:val="000000"/>
          <w:sz w:val="21"/>
          <w:szCs w:val="21"/>
        </w:rPr>
      </w:pPr>
      <w:r w:rsidRPr="00185FCF">
        <w:rPr>
          <w:rFonts w:ascii="inherit" w:eastAsiaTheme="majorEastAsia" w:hAnsi="inherit" w:cs="Arial"/>
          <w:noProof/>
          <w:color w:val="000000"/>
          <w:sz w:val="21"/>
          <w:szCs w:val="21"/>
        </w:rPr>
        <w:drawing>
          <wp:inline distT="0" distB="0" distL="0" distR="0" wp14:anchorId="04A10E34" wp14:editId="1304DF13">
            <wp:extent cx="1870300" cy="248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3597" cy="2506897"/>
                    </a:xfrm>
                    <a:prstGeom prst="rect">
                      <a:avLst/>
                    </a:prstGeom>
                    <a:noFill/>
                    <a:ln>
                      <a:noFill/>
                    </a:ln>
                  </pic:spPr>
                </pic:pic>
              </a:graphicData>
            </a:graphic>
          </wp:inline>
        </w:drawing>
      </w:r>
    </w:p>
    <w:p w14:paraId="63CD5623" w14:textId="04515891" w:rsidR="00642551" w:rsidRDefault="00642551" w:rsidP="007E58E7">
      <w:pPr>
        <w:pStyle w:val="Heading2"/>
      </w:pPr>
    </w:p>
    <w:p w14:paraId="3FBF6733" w14:textId="2CE6F608" w:rsidR="005A20B2" w:rsidRDefault="005A20B2" w:rsidP="005A20B2"/>
    <w:p w14:paraId="337956F7" w14:textId="77777777" w:rsidR="005A20B2" w:rsidRPr="005A20B2" w:rsidRDefault="005A20B2" w:rsidP="005A20B2"/>
    <w:p w14:paraId="2EAC2C2B" w14:textId="0C529976" w:rsidR="007E58E7" w:rsidRDefault="007E58E7" w:rsidP="007E58E7">
      <w:pPr>
        <w:pStyle w:val="Heading2"/>
      </w:pPr>
      <w:bookmarkStart w:id="4" w:name="_Toc59964578"/>
      <w:r>
        <w:t xml:space="preserve">Fully </w:t>
      </w:r>
      <w:r w:rsidR="007629C4">
        <w:t>C</w:t>
      </w:r>
      <w:r>
        <w:t>onnected Neural Networks</w:t>
      </w:r>
      <w:bookmarkEnd w:id="4"/>
    </w:p>
    <w:p w14:paraId="16176F54" w14:textId="79E83584" w:rsidR="007629C4" w:rsidRPr="00A17C5A" w:rsidRDefault="007629C4" w:rsidP="007629C4">
      <w:pPr>
        <w:rPr>
          <w:rFonts w:ascii="inherit" w:eastAsia="Times New Roman" w:hAnsi="inherit" w:cs="Arial"/>
          <w:color w:val="000000"/>
          <w:sz w:val="21"/>
          <w:szCs w:val="21"/>
        </w:rPr>
      </w:pPr>
      <w:r w:rsidRPr="00A17C5A">
        <w:rPr>
          <w:rFonts w:ascii="inherit" w:eastAsia="Times New Roman" w:hAnsi="inherit" w:cs="Arial"/>
          <w:color w:val="000000"/>
          <w:sz w:val="21"/>
          <w:szCs w:val="21"/>
        </w:rPr>
        <w:t xml:space="preserve">Neural Networks have different types of architecture that can be used in order to get a different behavior of the </w:t>
      </w:r>
      <w:r w:rsidR="0087316D">
        <w:rPr>
          <w:rFonts w:ascii="inherit" w:eastAsia="Times New Roman" w:hAnsi="inherit" w:cs="Arial"/>
          <w:color w:val="000000"/>
          <w:sz w:val="21"/>
          <w:szCs w:val="21"/>
        </w:rPr>
        <w:t>network</w:t>
      </w:r>
      <w:r w:rsidRPr="00A17C5A">
        <w:rPr>
          <w:rFonts w:ascii="inherit" w:eastAsia="Times New Roman" w:hAnsi="inherit" w:cs="Arial"/>
          <w:color w:val="000000"/>
          <w:sz w:val="21"/>
          <w:szCs w:val="21"/>
        </w:rPr>
        <w:t xml:space="preserve">  – a faster one, a more precise and any combination of both.</w:t>
      </w:r>
      <w:r w:rsidRPr="00A17C5A">
        <w:rPr>
          <w:rFonts w:ascii="inherit" w:eastAsia="Times New Roman" w:hAnsi="inherit" w:cs="Arial"/>
          <w:color w:val="000000"/>
          <w:sz w:val="21"/>
          <w:szCs w:val="21"/>
        </w:rPr>
        <w:br/>
        <w:t xml:space="preserve">One of the most basic Neural Network architecture is </w:t>
      </w:r>
      <w:r w:rsidR="00E34F6A" w:rsidRPr="00A17C5A">
        <w:rPr>
          <w:rFonts w:ascii="inherit" w:eastAsia="Times New Roman" w:hAnsi="inherit" w:cs="Arial"/>
          <w:color w:val="000000"/>
          <w:sz w:val="21"/>
          <w:szCs w:val="21"/>
        </w:rPr>
        <w:t xml:space="preserve">the </w:t>
      </w:r>
      <w:r w:rsidRPr="00A17C5A">
        <w:rPr>
          <w:rFonts w:ascii="inherit" w:eastAsia="Times New Roman" w:hAnsi="inherit" w:cs="Arial"/>
          <w:color w:val="000000"/>
          <w:sz w:val="21"/>
          <w:szCs w:val="21"/>
        </w:rPr>
        <w:t>Fully Connected</w:t>
      </w:r>
      <w:r w:rsidR="00E34F6A" w:rsidRPr="00A17C5A">
        <w:rPr>
          <w:rFonts w:ascii="inherit" w:eastAsia="Times New Roman" w:hAnsi="inherit" w:cs="Arial"/>
          <w:color w:val="000000"/>
          <w:sz w:val="21"/>
          <w:szCs w:val="21"/>
        </w:rPr>
        <w:t xml:space="preserve"> Neural Network</w:t>
      </w:r>
      <w:r w:rsidRPr="00A17C5A">
        <w:rPr>
          <w:rFonts w:ascii="inherit" w:eastAsia="Times New Roman" w:hAnsi="inherit" w:cs="Arial"/>
          <w:color w:val="000000"/>
          <w:sz w:val="21"/>
          <w:szCs w:val="21"/>
        </w:rPr>
        <w:t>.</w:t>
      </w:r>
    </w:p>
    <w:p w14:paraId="31E76440" w14:textId="03E98291" w:rsidR="007E58E7" w:rsidRPr="00A17C5A" w:rsidRDefault="007E58E7" w:rsidP="007E58E7">
      <w:pPr>
        <w:pStyle w:val="Heading2"/>
        <w:rPr>
          <w:rFonts w:ascii="inherit" w:eastAsia="Times New Roman" w:hAnsi="inherit" w:cs="Arial"/>
          <w:color w:val="000000"/>
          <w:sz w:val="21"/>
          <w:szCs w:val="21"/>
        </w:rPr>
      </w:pPr>
      <w:bookmarkStart w:id="5" w:name="_Toc59964379"/>
      <w:bookmarkStart w:id="6" w:name="_Toc59964579"/>
      <w:r w:rsidRPr="00A17C5A">
        <w:rPr>
          <w:rFonts w:ascii="inherit" w:eastAsia="Times New Roman" w:hAnsi="inherit" w:cs="Arial"/>
          <w:color w:val="000000"/>
          <w:sz w:val="21"/>
          <w:szCs w:val="21"/>
        </w:rPr>
        <w:t xml:space="preserve">A </w:t>
      </w:r>
      <w:r w:rsidR="00F231B8" w:rsidRPr="00A17C5A">
        <w:rPr>
          <w:rFonts w:ascii="inherit" w:eastAsia="Times New Roman" w:hAnsi="inherit" w:cs="Arial"/>
          <w:color w:val="000000"/>
          <w:sz w:val="21"/>
          <w:szCs w:val="21"/>
        </w:rPr>
        <w:t>F</w:t>
      </w:r>
      <w:r w:rsidRPr="00A17C5A">
        <w:rPr>
          <w:rFonts w:ascii="inherit" w:eastAsia="Times New Roman" w:hAnsi="inherit" w:cs="Arial"/>
          <w:color w:val="000000"/>
          <w:sz w:val="21"/>
          <w:szCs w:val="21"/>
        </w:rPr>
        <w:t>ully </w:t>
      </w:r>
      <w:r w:rsidR="00F231B8" w:rsidRPr="00A17C5A">
        <w:rPr>
          <w:rFonts w:ascii="inherit" w:eastAsia="Times New Roman" w:hAnsi="inherit" w:cs="Arial"/>
          <w:color w:val="000000"/>
          <w:sz w:val="21"/>
          <w:szCs w:val="21"/>
        </w:rPr>
        <w:t>C</w:t>
      </w:r>
      <w:r w:rsidRPr="00A17C5A">
        <w:rPr>
          <w:rFonts w:ascii="inherit" w:eastAsia="Times New Roman" w:hAnsi="inherit" w:cs="Arial"/>
          <w:color w:val="000000"/>
          <w:sz w:val="21"/>
          <w:szCs w:val="21"/>
        </w:rPr>
        <w:t xml:space="preserve">onnected </w:t>
      </w:r>
      <w:r w:rsidR="00F231B8" w:rsidRPr="00A17C5A">
        <w:rPr>
          <w:rFonts w:ascii="inherit" w:eastAsia="Times New Roman" w:hAnsi="inherit" w:cs="Arial"/>
          <w:color w:val="000000"/>
          <w:sz w:val="21"/>
          <w:szCs w:val="21"/>
        </w:rPr>
        <w:t>N</w:t>
      </w:r>
      <w:r w:rsidRPr="00A17C5A">
        <w:rPr>
          <w:rFonts w:ascii="inherit" w:eastAsia="Times New Roman" w:hAnsi="inherit" w:cs="Arial"/>
          <w:color w:val="000000"/>
          <w:sz w:val="21"/>
          <w:szCs w:val="21"/>
        </w:rPr>
        <w:t xml:space="preserve">eural </w:t>
      </w:r>
      <w:r w:rsidR="00F231B8" w:rsidRPr="00A17C5A">
        <w:rPr>
          <w:rFonts w:ascii="inherit" w:eastAsia="Times New Roman" w:hAnsi="inherit" w:cs="Arial"/>
          <w:color w:val="000000"/>
          <w:sz w:val="21"/>
          <w:szCs w:val="21"/>
        </w:rPr>
        <w:t>N</w:t>
      </w:r>
      <w:r w:rsidRPr="00A17C5A">
        <w:rPr>
          <w:rFonts w:ascii="inherit" w:eastAsia="Times New Roman" w:hAnsi="inherit" w:cs="Arial"/>
          <w:color w:val="000000"/>
          <w:sz w:val="21"/>
          <w:szCs w:val="21"/>
        </w:rPr>
        <w:t xml:space="preserve">etwork consists of a series of fully connected layers that connect every neuron in one layer to every neuron in the </w:t>
      </w:r>
      <w:r w:rsidR="003D76FB" w:rsidRPr="00A17C5A">
        <w:rPr>
          <w:rFonts w:ascii="inherit" w:eastAsia="Times New Roman" w:hAnsi="inherit" w:cs="Arial"/>
          <w:color w:val="000000"/>
          <w:sz w:val="21"/>
          <w:szCs w:val="21"/>
        </w:rPr>
        <w:t>next</w:t>
      </w:r>
      <w:r w:rsidRPr="00A17C5A">
        <w:rPr>
          <w:rFonts w:ascii="inherit" w:eastAsia="Times New Roman" w:hAnsi="inherit" w:cs="Arial"/>
          <w:color w:val="000000"/>
          <w:sz w:val="21"/>
          <w:szCs w:val="21"/>
        </w:rPr>
        <w:t xml:space="preserve"> layer.</w:t>
      </w:r>
      <w:bookmarkEnd w:id="5"/>
      <w:bookmarkEnd w:id="6"/>
    </w:p>
    <w:p w14:paraId="137A10F4" w14:textId="7CED8406" w:rsidR="007629C4" w:rsidRPr="007629C4" w:rsidRDefault="007629C4" w:rsidP="007629C4">
      <w:pPr>
        <w:jc w:val="center"/>
      </w:pPr>
      <w:r>
        <w:rPr>
          <w:noProof/>
        </w:rPr>
        <w:drawing>
          <wp:inline distT="0" distB="0" distL="0" distR="0" wp14:anchorId="031C9E7B" wp14:editId="110A8C37">
            <wp:extent cx="3971290" cy="2766616"/>
            <wp:effectExtent l="0" t="0" r="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6568" cy="2770293"/>
                    </a:xfrm>
                    <a:prstGeom prst="rect">
                      <a:avLst/>
                    </a:prstGeom>
                    <a:noFill/>
                    <a:ln>
                      <a:noFill/>
                    </a:ln>
                  </pic:spPr>
                </pic:pic>
              </a:graphicData>
            </a:graphic>
          </wp:inline>
        </w:drawing>
      </w:r>
    </w:p>
    <w:p w14:paraId="2FE53DB6" w14:textId="634408C3" w:rsidR="007629C4" w:rsidRDefault="007629C4" w:rsidP="007629C4">
      <w:r>
        <w:t>The major advantage</w:t>
      </w:r>
      <w:r w:rsidR="007E58E7">
        <w:t xml:space="preserve"> </w:t>
      </w:r>
      <w:r>
        <w:t xml:space="preserve">of such architecture is that every piece of data is being analyzed – if </w:t>
      </w:r>
      <w:r w:rsidR="003D76FB">
        <w:t>the network input consists of pictures</w:t>
      </w:r>
      <w:r>
        <w:t xml:space="preserve"> th</w:t>
      </w:r>
      <w:r w:rsidR="0087316D">
        <w:t>a</w:t>
      </w:r>
      <w:r>
        <w:t xml:space="preserve">n every single pixel is passing through the network and </w:t>
      </w:r>
      <w:r w:rsidRPr="007629C4">
        <w:t>Taken into account</w:t>
      </w:r>
      <w:r>
        <w:t>.</w:t>
      </w:r>
      <w:r>
        <w:br/>
        <w:t>The liability of such</w:t>
      </w:r>
      <w:r w:rsidR="00AF21AE">
        <w:t xml:space="preserve"> architecture is that it</w:t>
      </w:r>
      <w:r w:rsidR="0087316D">
        <w:t>'</w:t>
      </w:r>
      <w:r w:rsidR="00AF21AE">
        <w:t>s very big in size (Memory)</w:t>
      </w:r>
      <w:r w:rsidR="00572488">
        <w:t xml:space="preserve"> </w:t>
      </w:r>
      <w:r w:rsidR="00AF21AE">
        <w:t xml:space="preserve">and </w:t>
      </w:r>
      <w:r w:rsidR="0087316D">
        <w:t xml:space="preserve">usually </w:t>
      </w:r>
      <w:r w:rsidR="00AF21AE">
        <w:t>have</w:t>
      </w:r>
      <w:r w:rsidR="0087316D">
        <w:t xml:space="preserve"> a</w:t>
      </w:r>
      <w:r w:rsidR="00AF21AE">
        <w:t xml:space="preserve"> weaker performance.</w:t>
      </w:r>
    </w:p>
    <w:p w14:paraId="4CEE2D32" w14:textId="1FB5B732" w:rsidR="00AF21AE" w:rsidRDefault="00AF21AE" w:rsidP="00AF21AE">
      <w:pPr>
        <w:pStyle w:val="Heading2"/>
      </w:pPr>
      <w:bookmarkStart w:id="7" w:name="_Toc59964580"/>
      <w:r>
        <w:t xml:space="preserve">Fully Connected layer – </w:t>
      </w:r>
      <w:r w:rsidR="00AC7B3D" w:rsidRPr="00AC7B3D">
        <w:rPr>
          <w:rFonts w:hint="cs"/>
        </w:rPr>
        <w:t>C</w:t>
      </w:r>
      <w:r w:rsidR="00AC7B3D" w:rsidRPr="00AC7B3D">
        <w:t>oncepts</w:t>
      </w:r>
      <w:bookmarkEnd w:id="7"/>
    </w:p>
    <w:p w14:paraId="2DD1CFD6" w14:textId="1CE346C7" w:rsidR="003041F9" w:rsidRDefault="00212E6E" w:rsidP="00AF21AE">
      <w:r>
        <w:t xml:space="preserve">Let's </w:t>
      </w:r>
      <w:r w:rsidR="00AF21AE" w:rsidRPr="00212E6E">
        <w:t>define some basic Concepts</w:t>
      </w:r>
      <w:r w:rsidR="00AF21AE">
        <w:t>:</w:t>
      </w:r>
      <w:r w:rsidR="00AF21AE">
        <w:br/>
        <w:t>In order to make th</w:t>
      </w:r>
      <w:r>
        <w:t>ese</w:t>
      </w:r>
      <w:r w:rsidR="00AF21AE">
        <w:t xml:space="preserve"> concepts more understandable we'll</w:t>
      </w:r>
      <w:r w:rsidR="00AF21AE">
        <w:rPr>
          <w:rFonts w:hint="cs"/>
          <w:rtl/>
        </w:rPr>
        <w:t xml:space="preserve"> </w:t>
      </w:r>
      <w:r w:rsidR="00AF21AE">
        <w:t xml:space="preserve">follow along with an example </w:t>
      </w:r>
      <w:r w:rsidR="003041F9">
        <w:t>–</w:t>
      </w:r>
    </w:p>
    <w:p w14:paraId="6B3484E7" w14:textId="72FAD50F" w:rsidR="003041F9" w:rsidRDefault="003041F9" w:rsidP="00E01B92">
      <w:r w:rsidRPr="00E01B92">
        <w:rPr>
          <w:u w:val="single"/>
        </w:rPr>
        <w:t>Let</w:t>
      </w:r>
      <w:r w:rsidR="00212E6E">
        <w:rPr>
          <w:u w:val="single"/>
        </w:rPr>
        <w:t>'</w:t>
      </w:r>
      <w:r w:rsidRPr="00E01B92">
        <w:rPr>
          <w:u w:val="single"/>
        </w:rPr>
        <w:t>s</w:t>
      </w:r>
      <w:r w:rsidR="00212E6E">
        <w:rPr>
          <w:u w:val="single"/>
        </w:rPr>
        <w:t xml:space="preserve"> us try</w:t>
      </w:r>
      <w:r w:rsidRPr="00E01B92">
        <w:rPr>
          <w:u w:val="single"/>
        </w:rPr>
        <w:t xml:space="preserve"> to create a net</w:t>
      </w:r>
      <w:r w:rsidR="00212E6E">
        <w:rPr>
          <w:u w:val="single"/>
        </w:rPr>
        <w:t>work</w:t>
      </w:r>
      <w:r w:rsidRPr="00E01B92">
        <w:rPr>
          <w:u w:val="single"/>
        </w:rPr>
        <w:t xml:space="preserve"> that delete</w:t>
      </w:r>
      <w:r w:rsidR="00212E6E">
        <w:rPr>
          <w:u w:val="single"/>
        </w:rPr>
        <w:t>s</w:t>
      </w:r>
      <w:r w:rsidRPr="00E01B92">
        <w:rPr>
          <w:u w:val="single"/>
        </w:rPr>
        <w:t xml:space="preserve"> every spam email we receive</w:t>
      </w:r>
      <w:r w:rsidR="00E01B92">
        <w:t>:</w:t>
      </w:r>
      <w:r w:rsidR="00AF21AE">
        <w:t xml:space="preserve"> </w:t>
      </w:r>
    </w:p>
    <w:tbl>
      <w:tblPr>
        <w:tblStyle w:val="GridTable5Dark-Accent1"/>
        <w:tblW w:w="0" w:type="auto"/>
        <w:tblLook w:val="04A0" w:firstRow="1" w:lastRow="0" w:firstColumn="1" w:lastColumn="0" w:noHBand="0" w:noVBand="1"/>
      </w:tblPr>
      <w:tblGrid>
        <w:gridCol w:w="3005"/>
        <w:gridCol w:w="3005"/>
        <w:gridCol w:w="3006"/>
      </w:tblGrid>
      <w:tr w:rsidR="003041F9" w14:paraId="200AA1D9" w14:textId="77777777" w:rsidTr="00304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07FBF6" w14:textId="0E5FF3B1" w:rsidR="003041F9" w:rsidRDefault="00E01B92" w:rsidP="00AF21AE">
            <w:r>
              <w:t>Concept</w:t>
            </w:r>
          </w:p>
        </w:tc>
        <w:tc>
          <w:tcPr>
            <w:tcW w:w="3005" w:type="dxa"/>
          </w:tcPr>
          <w:p w14:paraId="4459E755" w14:textId="14C84501" w:rsidR="003041F9" w:rsidRDefault="003041F9" w:rsidP="00AF21AE">
            <w:pPr>
              <w:cnfStyle w:val="100000000000" w:firstRow="1" w:lastRow="0" w:firstColumn="0" w:lastColumn="0" w:oddVBand="0" w:evenVBand="0" w:oddHBand="0" w:evenHBand="0" w:firstRowFirstColumn="0" w:firstRowLastColumn="0" w:lastRowFirstColumn="0" w:lastRowLastColumn="0"/>
            </w:pPr>
            <w:r>
              <w:t>Definition</w:t>
            </w:r>
          </w:p>
        </w:tc>
        <w:tc>
          <w:tcPr>
            <w:tcW w:w="3006" w:type="dxa"/>
          </w:tcPr>
          <w:p w14:paraId="480C6EFC" w14:textId="775BC8F1" w:rsidR="003041F9" w:rsidRDefault="003041F9" w:rsidP="00AF21AE">
            <w:pPr>
              <w:cnfStyle w:val="100000000000" w:firstRow="1" w:lastRow="0" w:firstColumn="0" w:lastColumn="0" w:oddVBand="0" w:evenVBand="0" w:oddHBand="0" w:evenHBand="0" w:firstRowFirstColumn="0" w:firstRowLastColumn="0" w:lastRowFirstColumn="0" w:lastRowLastColumn="0"/>
            </w:pPr>
            <w:r>
              <w:t>Example</w:t>
            </w:r>
          </w:p>
        </w:tc>
      </w:tr>
      <w:tr w:rsidR="003041F9" w14:paraId="6F65D5BC" w14:textId="77777777" w:rsidTr="00304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2EFD5AD" w14:textId="734C5926" w:rsidR="003041F9" w:rsidRDefault="003041F9" w:rsidP="00AF21AE">
            <w:r>
              <w:t>Label</w:t>
            </w:r>
          </w:p>
        </w:tc>
        <w:tc>
          <w:tcPr>
            <w:tcW w:w="3005" w:type="dxa"/>
          </w:tcPr>
          <w:p w14:paraId="55E53180" w14:textId="2303D0C6" w:rsidR="003041F9" w:rsidRDefault="003041F9" w:rsidP="00AF21AE">
            <w:pPr>
              <w:cnfStyle w:val="000000100000" w:firstRow="0" w:lastRow="0" w:firstColumn="0" w:lastColumn="0" w:oddVBand="0" w:evenVBand="0" w:oddHBand="1" w:evenHBand="0" w:firstRowFirstColumn="0" w:firstRowLastColumn="0" w:lastRowFirstColumn="0" w:lastRowLastColumn="0"/>
            </w:pPr>
            <w:r>
              <w:t>The correct outcome out net is trying to predict.</w:t>
            </w:r>
          </w:p>
        </w:tc>
        <w:tc>
          <w:tcPr>
            <w:tcW w:w="3006" w:type="dxa"/>
          </w:tcPr>
          <w:p w14:paraId="54A8EBAB" w14:textId="2A8A8155" w:rsidR="003041F9" w:rsidRDefault="003041F9" w:rsidP="00AF21AE">
            <w:pPr>
              <w:cnfStyle w:val="000000100000" w:firstRow="0" w:lastRow="0" w:firstColumn="0" w:lastColumn="0" w:oddVBand="0" w:evenVBand="0" w:oddHBand="1" w:evenHBand="0" w:firstRowFirstColumn="0" w:firstRowLastColumn="0" w:lastRowFirstColumn="0" w:lastRowLastColumn="0"/>
            </w:pPr>
            <w:r>
              <w:t>Is the email we received is spam or not.</w:t>
            </w:r>
          </w:p>
        </w:tc>
      </w:tr>
      <w:tr w:rsidR="003041F9" w14:paraId="07C7A690" w14:textId="77777777" w:rsidTr="003041F9">
        <w:tc>
          <w:tcPr>
            <w:cnfStyle w:val="001000000000" w:firstRow="0" w:lastRow="0" w:firstColumn="1" w:lastColumn="0" w:oddVBand="0" w:evenVBand="0" w:oddHBand="0" w:evenHBand="0" w:firstRowFirstColumn="0" w:firstRowLastColumn="0" w:lastRowFirstColumn="0" w:lastRowLastColumn="0"/>
            <w:tcW w:w="3005" w:type="dxa"/>
          </w:tcPr>
          <w:p w14:paraId="30C58C9A" w14:textId="297BBA92" w:rsidR="003041F9" w:rsidRDefault="003041F9" w:rsidP="00AF21AE">
            <w:r>
              <w:t>Feature</w:t>
            </w:r>
          </w:p>
        </w:tc>
        <w:tc>
          <w:tcPr>
            <w:tcW w:w="3005" w:type="dxa"/>
          </w:tcPr>
          <w:p w14:paraId="25AFBACD" w14:textId="3CF0374D" w:rsidR="003041F9" w:rsidRDefault="003041F9" w:rsidP="00AF21AE">
            <w:pPr>
              <w:cnfStyle w:val="000000000000" w:firstRow="0" w:lastRow="0" w:firstColumn="0" w:lastColumn="0" w:oddVBand="0" w:evenVBand="0" w:oddHBand="0" w:evenHBand="0" w:firstRowFirstColumn="0" w:firstRowLastColumn="0" w:lastRowFirstColumn="0" w:lastRowLastColumn="0"/>
            </w:pPr>
            <w:r w:rsidRPr="003041F9">
              <w:t>an individual measurable property or characteristic of a phenomenon being observed.</w:t>
            </w:r>
          </w:p>
        </w:tc>
        <w:tc>
          <w:tcPr>
            <w:tcW w:w="3006" w:type="dxa"/>
          </w:tcPr>
          <w:p w14:paraId="23BF5A21" w14:textId="77777777" w:rsidR="003041F9" w:rsidRDefault="003041F9" w:rsidP="003041F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Irregular words</w:t>
            </w:r>
          </w:p>
          <w:p w14:paraId="0D523CA9" w14:textId="77777777" w:rsidR="003041F9" w:rsidRDefault="003041F9" w:rsidP="003041F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Irregular email address</w:t>
            </w:r>
          </w:p>
          <w:p w14:paraId="619E0F8E" w14:textId="099F0AF9" w:rsidR="003041F9" w:rsidRDefault="003041F9" w:rsidP="003041F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Time of day</w:t>
            </w:r>
          </w:p>
        </w:tc>
      </w:tr>
      <w:tr w:rsidR="003041F9" w14:paraId="0727EDFD" w14:textId="77777777" w:rsidTr="00304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14D8BFA" w14:textId="710F8DDA" w:rsidR="003041F9" w:rsidRDefault="003041F9" w:rsidP="003041F9">
            <w:r>
              <w:t>Example (concept wise)</w:t>
            </w:r>
          </w:p>
        </w:tc>
        <w:tc>
          <w:tcPr>
            <w:tcW w:w="3005" w:type="dxa"/>
          </w:tcPr>
          <w:p w14:paraId="60191254" w14:textId="77777777" w:rsidR="003041F9" w:rsidRDefault="003041F9" w:rsidP="003041F9">
            <w:pPr>
              <w:cnfStyle w:val="000000100000" w:firstRow="0" w:lastRow="0" w:firstColumn="0" w:lastColumn="0" w:oddVBand="0" w:evenVBand="0" w:oddHBand="1" w:evenHBand="0" w:firstRowFirstColumn="0" w:firstRowLastColumn="0" w:lastRowFirstColumn="0" w:lastRowLastColumn="0"/>
            </w:pPr>
            <w:r>
              <w:t>A single input:</w:t>
            </w:r>
          </w:p>
          <w:p w14:paraId="367824CF" w14:textId="77777777" w:rsidR="003041F9" w:rsidRDefault="003041F9" w:rsidP="003041F9">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Input with label</w:t>
            </w:r>
          </w:p>
          <w:p w14:paraId="66FFA8FF" w14:textId="4AD4FB65" w:rsidR="003041F9" w:rsidRDefault="003041F9" w:rsidP="003041F9">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Input without a label</w:t>
            </w:r>
          </w:p>
        </w:tc>
        <w:tc>
          <w:tcPr>
            <w:tcW w:w="3006" w:type="dxa"/>
          </w:tcPr>
          <w:p w14:paraId="39C8A936" w14:textId="77777777" w:rsidR="003041F9" w:rsidRDefault="003041F9" w:rsidP="003041F9">
            <w:pPr>
              <w:cnfStyle w:val="000000100000" w:firstRow="0" w:lastRow="0" w:firstColumn="0" w:lastColumn="0" w:oddVBand="0" w:evenVBand="0" w:oddHBand="1" w:evenHBand="0" w:firstRowFirstColumn="0" w:firstRowLastColumn="0" w:lastRowFirstColumn="0" w:lastRowLastColumn="0"/>
            </w:pPr>
            <w:r>
              <w:t>An email:</w:t>
            </w:r>
          </w:p>
          <w:p w14:paraId="3CFD5768" w14:textId="77777777" w:rsidR="003041F9" w:rsidRDefault="003041F9" w:rsidP="003041F9">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Email I know if spam or not</w:t>
            </w:r>
          </w:p>
          <w:p w14:paraId="79031ACC" w14:textId="2070E8CF" w:rsidR="003041F9" w:rsidRDefault="003041F9" w:rsidP="003041F9">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 new Email The net knows nothing about</w:t>
            </w:r>
          </w:p>
        </w:tc>
      </w:tr>
      <w:tr w:rsidR="00187DD9" w14:paraId="5192BD31" w14:textId="77777777" w:rsidTr="003041F9">
        <w:tc>
          <w:tcPr>
            <w:cnfStyle w:val="001000000000" w:firstRow="0" w:lastRow="0" w:firstColumn="1" w:lastColumn="0" w:oddVBand="0" w:evenVBand="0" w:oddHBand="0" w:evenHBand="0" w:firstRowFirstColumn="0" w:firstRowLastColumn="0" w:lastRowFirstColumn="0" w:lastRowLastColumn="0"/>
            <w:tcW w:w="3005" w:type="dxa"/>
          </w:tcPr>
          <w:p w14:paraId="63F5E275" w14:textId="130277E0" w:rsidR="00187DD9" w:rsidRDefault="00187DD9" w:rsidP="003041F9">
            <w:r>
              <w:t>Hidden layers</w:t>
            </w:r>
          </w:p>
        </w:tc>
        <w:tc>
          <w:tcPr>
            <w:tcW w:w="3005" w:type="dxa"/>
          </w:tcPr>
          <w:p w14:paraId="6AFD8A94" w14:textId="76DC1E75" w:rsidR="00187DD9" w:rsidRDefault="00187DD9" w:rsidP="003041F9">
            <w:pPr>
              <w:cnfStyle w:val="000000000000" w:firstRow="0" w:lastRow="0" w:firstColumn="0" w:lastColumn="0" w:oddVBand="0" w:evenVBand="0" w:oddHBand="0" w:evenHBand="0" w:firstRowFirstColumn="0" w:firstRowLastColumn="0" w:lastRowFirstColumn="0" w:lastRowLastColumn="0"/>
            </w:pPr>
            <w:r>
              <w:t xml:space="preserve">Neural network consists of layers – all the layers between </w:t>
            </w:r>
            <w:r>
              <w:lastRenderedPageBreak/>
              <w:t>the input and output called "Hidden layers"</w:t>
            </w:r>
          </w:p>
        </w:tc>
        <w:tc>
          <w:tcPr>
            <w:tcW w:w="3006" w:type="dxa"/>
          </w:tcPr>
          <w:p w14:paraId="1BBA3512" w14:textId="77777777" w:rsidR="00187DD9" w:rsidRDefault="00187DD9" w:rsidP="003041F9">
            <w:pPr>
              <w:cnfStyle w:val="000000000000" w:firstRow="0" w:lastRow="0" w:firstColumn="0" w:lastColumn="0" w:oddVBand="0" w:evenVBand="0" w:oddHBand="0" w:evenHBand="0" w:firstRowFirstColumn="0" w:firstRowLastColumn="0" w:lastRowFirstColumn="0" w:lastRowLastColumn="0"/>
            </w:pPr>
          </w:p>
        </w:tc>
      </w:tr>
    </w:tbl>
    <w:p w14:paraId="0B7EA272" w14:textId="77777777" w:rsidR="00187DD9" w:rsidRDefault="00187DD9" w:rsidP="00AF21AE"/>
    <w:p w14:paraId="75BA5254" w14:textId="497AEA63" w:rsidR="00187DD9" w:rsidRPr="00187DD9" w:rsidRDefault="00187DD9" w:rsidP="00AF21AE">
      <w:pPr>
        <w:rPr>
          <w:u w:val="single"/>
        </w:rPr>
      </w:pPr>
      <w:r w:rsidRPr="00187DD9">
        <w:rPr>
          <w:u w:val="single"/>
        </w:rPr>
        <w:t>So now we'll have a look inside a Fully connected layer and understand the way it works:</w:t>
      </w:r>
    </w:p>
    <w:p w14:paraId="6E100923" w14:textId="3B906C34" w:rsidR="00187DD9" w:rsidRDefault="00187DD9" w:rsidP="00187DD9">
      <w:pPr>
        <w:jc w:val="center"/>
      </w:pPr>
      <w:r>
        <w:rPr>
          <w:noProof/>
        </w:rPr>
        <w:drawing>
          <wp:inline distT="0" distB="0" distL="0" distR="0" wp14:anchorId="4EF8626C" wp14:editId="6A36FB23">
            <wp:extent cx="3695376" cy="25527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1601" cy="2557000"/>
                    </a:xfrm>
                    <a:prstGeom prst="rect">
                      <a:avLst/>
                    </a:prstGeom>
                    <a:noFill/>
                    <a:ln>
                      <a:noFill/>
                    </a:ln>
                  </pic:spPr>
                </pic:pic>
              </a:graphicData>
            </a:graphic>
          </wp:inline>
        </w:drawing>
      </w:r>
    </w:p>
    <w:p w14:paraId="4A842475" w14:textId="77777777" w:rsidR="00EB18DC" w:rsidRDefault="00187DD9" w:rsidP="00EB18DC">
      <w:pPr>
        <w:rPr>
          <w:rFonts w:eastAsiaTheme="minorEastAsia"/>
        </w:rPr>
      </w:pPr>
      <w:r>
        <w:t>This is the schematic diagram of a simple Fully Connected layer.</w:t>
      </w:r>
      <w:r>
        <w:br/>
        <w:t>As we can see – ou</w:t>
      </w:r>
      <w:r w:rsidR="00E01B92">
        <w:t>r</w:t>
      </w:r>
      <w:r>
        <w:t xml:space="preserve"> data (</w:t>
      </w:r>
      <w:r w:rsidR="004B1485">
        <w:t>for example</w:t>
      </w:r>
      <w:r>
        <w:t xml:space="preserve"> every pixel of a </w:t>
      </w:r>
      <m:oMath>
        <m:rad>
          <m:radPr>
            <m:degHide m:val="1"/>
            <m:ctrlPr>
              <w:rPr>
                <w:rFonts w:ascii="Cambria Math" w:hAnsi="Cambria Math"/>
                <w:i/>
              </w:rPr>
            </m:ctrlPr>
          </m:radPr>
          <m:deg/>
          <m:e>
            <m:r>
              <w:rPr>
                <w:rFonts w:ascii="Cambria Math" w:hAnsi="Cambria Math"/>
              </w:rPr>
              <m:t>n</m:t>
            </m:r>
          </m:e>
        </m:rad>
        <m:r>
          <w:rPr>
            <w:rFonts w:ascii="Cambria Math" w:hAnsi="Cambria Math"/>
          </w:rPr>
          <m:t xml:space="preserve"> </m:t>
        </m:r>
      </m:oMath>
      <w:r>
        <w:rPr>
          <w:rFonts w:eastAsiaTheme="minorEastAsia"/>
        </w:rPr>
        <w:t xml:space="preserve"> by </w:t>
      </w:r>
      <m:oMath>
        <m:rad>
          <m:radPr>
            <m:degHide m:val="1"/>
            <m:ctrlPr>
              <w:rPr>
                <w:rFonts w:ascii="Cambria Math" w:hAnsi="Cambria Math"/>
                <w:i/>
              </w:rPr>
            </m:ctrlPr>
          </m:radPr>
          <m:deg/>
          <m:e>
            <m:r>
              <w:rPr>
                <w:rFonts w:ascii="Cambria Math" w:hAnsi="Cambria Math"/>
              </w:rPr>
              <m:t>n</m:t>
            </m:r>
          </m:e>
        </m:rad>
      </m:oMath>
      <w:r>
        <w:rPr>
          <w:rFonts w:eastAsiaTheme="minorEastAsia"/>
        </w:rPr>
        <w:t xml:space="preserve"> picture </w:t>
      </w:r>
      <w:r w:rsidR="00634E15">
        <w:rPr>
          <w:rFonts w:eastAsiaTheme="minorEastAsia"/>
        </w:rPr>
        <w:t xml:space="preserve">- </w:t>
      </w:r>
      <m:oMath>
        <m:r>
          <w:rPr>
            <w:rFonts w:ascii="Cambria Math" w:hAnsi="Cambria Math"/>
          </w:rPr>
          <m:t>n</m:t>
        </m:r>
      </m:oMath>
      <w:r>
        <w:rPr>
          <w:rFonts w:eastAsiaTheme="minorEastAsia"/>
        </w:rPr>
        <w:t xml:space="preserve"> pixels overall</w:t>
      </w:r>
      <w:r w:rsidR="00634E15">
        <w:rPr>
          <w:rFonts w:eastAsiaTheme="minorEastAsia"/>
        </w:rPr>
        <w:t xml:space="preserve"> </w:t>
      </w:r>
      <w:r>
        <w:rPr>
          <w:rFonts w:eastAsiaTheme="minorEastAsia"/>
        </w:rPr>
        <w:t>) enter the net</w:t>
      </w:r>
      <w:r w:rsidR="002438D8">
        <w:rPr>
          <w:rFonts w:eastAsiaTheme="minorEastAsia"/>
        </w:rPr>
        <w:t>work</w:t>
      </w:r>
      <w:r>
        <w:rPr>
          <w:rFonts w:eastAsiaTheme="minorEastAsia"/>
        </w:rPr>
        <w:t>.</w:t>
      </w:r>
      <w:r>
        <w:rPr>
          <w:rFonts w:eastAsiaTheme="minorEastAsia"/>
        </w:rPr>
        <w:br/>
        <w:t xml:space="preserve">The next step is to multiply every pixel in </w:t>
      </w:r>
      <w:proofErr w:type="spellStart"/>
      <w:r>
        <w:rPr>
          <w:rFonts w:eastAsiaTheme="minorEastAsia"/>
        </w:rPr>
        <w:t>it</w:t>
      </w:r>
      <w:r w:rsidR="004B1485">
        <w:rPr>
          <w:rFonts w:eastAsiaTheme="minorEastAsia"/>
        </w:rPr>
        <w:t>'</w:t>
      </w:r>
      <w:r>
        <w:rPr>
          <w:rFonts w:eastAsiaTheme="minorEastAsia"/>
        </w:rPr>
        <w:t>s</w:t>
      </w:r>
      <w:proofErr w:type="spellEnd"/>
      <w:r>
        <w:rPr>
          <w:rFonts w:eastAsiaTheme="minorEastAsia"/>
        </w:rPr>
        <w:t xml:space="preserve"> corresponding weight value. All those </w:t>
      </w:r>
      <w:r w:rsidR="004B1485">
        <w:rPr>
          <w:rFonts w:eastAsiaTheme="minorEastAsia"/>
        </w:rPr>
        <w:t>multiplications</w:t>
      </w:r>
      <w:r>
        <w:rPr>
          <w:rFonts w:eastAsiaTheme="minorEastAsia"/>
        </w:rPr>
        <w:t xml:space="preserve"> are being summed to one value that is being normalized using the "</w:t>
      </w:r>
      <w:r w:rsidR="004B1485">
        <w:rPr>
          <w:rFonts w:eastAsiaTheme="minorEastAsia"/>
        </w:rPr>
        <w:t>Activation</w:t>
      </w:r>
      <w:r>
        <w:rPr>
          <w:rFonts w:eastAsiaTheme="minorEastAsia"/>
        </w:rPr>
        <w:t xml:space="preserve"> function" – we'll discuss</w:t>
      </w:r>
      <w:r w:rsidR="00906922">
        <w:rPr>
          <w:rFonts w:eastAsiaTheme="minorEastAsia"/>
        </w:rPr>
        <w:t xml:space="preserve"> on</w:t>
      </w:r>
      <w:r>
        <w:rPr>
          <w:rFonts w:eastAsiaTheme="minorEastAsia"/>
        </w:rPr>
        <w:t xml:space="preserve"> </w:t>
      </w:r>
      <w:r w:rsidR="004B1485">
        <w:rPr>
          <w:rFonts w:eastAsiaTheme="minorEastAsia"/>
        </w:rPr>
        <w:t xml:space="preserve">this function </w:t>
      </w:r>
      <w:r>
        <w:rPr>
          <w:rFonts w:eastAsiaTheme="minorEastAsia"/>
        </w:rPr>
        <w:t>shortly.</w:t>
      </w:r>
    </w:p>
    <w:p w14:paraId="0263D539" w14:textId="5E508BB3" w:rsidR="00864477" w:rsidRDefault="00EB18DC" w:rsidP="00EB18DC">
      <w:pPr>
        <w:rPr>
          <w:rFonts w:eastAsiaTheme="minorEastAsia"/>
        </w:rPr>
      </w:pPr>
      <w:r>
        <w:rPr>
          <w:rFonts w:eastAsiaTheme="minorEastAsia"/>
        </w:rPr>
        <w:t>Another</w:t>
      </w:r>
      <w:r w:rsidR="00864477">
        <w:rPr>
          <w:rFonts w:eastAsiaTheme="minorEastAsia"/>
        </w:rPr>
        <w:t xml:space="preserve"> concept called </w:t>
      </w:r>
      <w:r w:rsidR="00864477">
        <w:rPr>
          <w:rFonts w:eastAsiaTheme="minorEastAsia"/>
          <w:b/>
          <w:bCs/>
        </w:rPr>
        <w:t xml:space="preserve">bias </w:t>
      </w:r>
      <w:r>
        <w:rPr>
          <w:rFonts w:eastAsiaTheme="minorEastAsia"/>
        </w:rPr>
        <w:t xml:space="preserve">is </w:t>
      </w:r>
      <w:r w:rsidR="00864477">
        <w:rPr>
          <w:rFonts w:eastAsiaTheme="minorEastAsia"/>
        </w:rPr>
        <w:t>added to this scheme – The bias is a single value completing the linear function of the Fully connected layer.</w:t>
      </w:r>
    </w:p>
    <w:p w14:paraId="394B149D" w14:textId="52979F0A" w:rsidR="00864477" w:rsidRPr="00864477" w:rsidRDefault="00864477" w:rsidP="00AF21AE">
      <w:pPr>
        <w:rPr>
          <w:rFonts w:eastAsiaTheme="minorEastAsia"/>
          <w:b/>
          <w:bCs/>
        </w:rPr>
      </w:pPr>
      <m:oMathPara>
        <m:oMath>
          <m:r>
            <m:rPr>
              <m:sty m:val="bi"/>
            </m:rPr>
            <w:rPr>
              <w:rFonts w:ascii="Cambria Math" w:eastAsiaTheme="minorEastAsia" w:hAnsi="Cambria Math"/>
            </w:rPr>
            <m:t xml:space="preserve">y=Activation ( </m:t>
          </m:r>
          <m:nary>
            <m:naryPr>
              <m:chr m:val="∑"/>
              <m:limLoc m:val="undOvr"/>
              <m:ctrlPr>
                <w:rPr>
                  <w:rFonts w:ascii="Cambria Math" w:eastAsiaTheme="minorEastAsia" w:hAnsi="Cambria Math"/>
                  <w:b/>
                  <w:bCs/>
                  <w:i/>
                </w:rPr>
              </m:ctrlPr>
            </m:naryPr>
            <m:sub>
              <m:r>
                <m:rPr>
                  <m:sty m:val="bi"/>
                </m:rPr>
                <w:rPr>
                  <w:rFonts w:ascii="Cambria Math" w:eastAsiaTheme="minorEastAsia" w:hAnsi="Cambria Math"/>
                </w:rPr>
                <m:t>i=0</m:t>
              </m:r>
            </m:sub>
            <m:sup>
              <m:r>
                <m:rPr>
                  <m:sty m:val="bi"/>
                </m:rPr>
                <w:rPr>
                  <w:rFonts w:ascii="Cambria Math" w:eastAsiaTheme="minorEastAsia" w:hAnsi="Cambria Math"/>
                </w:rPr>
                <m:t>n</m:t>
              </m:r>
            </m:sup>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w</m:t>
                  </m:r>
                </m:e>
                <m:sub>
                  <m:r>
                    <m:rPr>
                      <m:sty m:val="bi"/>
                    </m:rPr>
                    <w:rPr>
                      <w:rFonts w:ascii="Cambria Math" w:eastAsiaTheme="minorEastAsia" w:hAnsi="Cambria Math"/>
                    </w:rPr>
                    <m:t>i</m:t>
                  </m:r>
                </m:sub>
              </m:sSub>
            </m:e>
          </m:nary>
          <m:r>
            <m:rPr>
              <m:sty m:val="bi"/>
            </m:rPr>
            <w:rPr>
              <w:rFonts w:ascii="Cambria Math" w:eastAsiaTheme="minorEastAsia" w:hAnsi="Cambria Math"/>
            </w:rPr>
            <m:t>+b</m:t>
          </m:r>
          <m:r>
            <m:rPr>
              <m:sty m:val="bi"/>
            </m:rPr>
            <w:rPr>
              <w:rFonts w:ascii="Cambria Math" w:eastAsiaTheme="minorEastAsia" w:hAnsi="Cambria Math"/>
            </w:rPr>
            <m:t>ias</m:t>
          </m:r>
          <m:r>
            <m:rPr>
              <m:sty m:val="bi"/>
            </m:rPr>
            <w:rPr>
              <w:rFonts w:ascii="Cambria Math" w:eastAsiaTheme="minorEastAsia" w:hAnsi="Cambria Math"/>
            </w:rPr>
            <m:t>)</m:t>
          </m:r>
        </m:oMath>
      </m:oMathPara>
    </w:p>
    <w:p w14:paraId="1979E56A" w14:textId="6745DF58" w:rsidR="00894A5D" w:rsidRDefault="00894A5D" w:rsidP="00196967">
      <w:pPr>
        <w:rPr>
          <w:rFonts w:eastAsiaTheme="minorEastAsia"/>
        </w:rPr>
      </w:pPr>
      <w:r w:rsidRPr="00864477">
        <w:rPr>
          <w:rFonts w:eastAsiaTheme="minorEastAsia"/>
          <w:noProof/>
        </w:rPr>
        <w:drawing>
          <wp:anchor distT="0" distB="0" distL="114300" distR="114300" simplePos="0" relativeHeight="251658240" behindDoc="0" locked="0" layoutInCell="1" allowOverlap="1" wp14:anchorId="64143218" wp14:editId="74688CC5">
            <wp:simplePos x="0" y="0"/>
            <wp:positionH relativeFrom="margin">
              <wp:posOffset>-46355</wp:posOffset>
            </wp:positionH>
            <wp:positionV relativeFrom="paragraph">
              <wp:posOffset>132080</wp:posOffset>
            </wp:positionV>
            <wp:extent cx="2964180" cy="278638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64180" cy="2786380"/>
                    </a:xfrm>
                    <a:prstGeom prst="rect">
                      <a:avLst/>
                    </a:prstGeom>
                  </pic:spPr>
                </pic:pic>
              </a:graphicData>
            </a:graphic>
            <wp14:sizeRelH relativeFrom="margin">
              <wp14:pctWidth>0</wp14:pctWidth>
            </wp14:sizeRelH>
            <wp14:sizeRelV relativeFrom="margin">
              <wp14:pctHeight>0</wp14:pctHeight>
            </wp14:sizeRelV>
          </wp:anchor>
        </w:drawing>
      </w:r>
      <w:r w:rsidR="00864477">
        <w:rPr>
          <w:rFonts w:eastAsiaTheme="minorEastAsia"/>
        </w:rPr>
        <w:t xml:space="preserve">This action happens </w:t>
      </w:r>
      <w:r w:rsidR="00864477">
        <w:rPr>
          <w:rFonts w:eastAsiaTheme="minorEastAsia"/>
          <w:b/>
          <w:bCs/>
        </w:rPr>
        <w:t>in every single neuron</w:t>
      </w:r>
      <w:r w:rsidR="00864477">
        <w:rPr>
          <w:rFonts w:eastAsiaTheme="minorEastAsia"/>
        </w:rPr>
        <w:t xml:space="preserve"> – every neuron</w:t>
      </w:r>
      <w:r w:rsidR="008F6AD6">
        <w:rPr>
          <w:rFonts w:eastAsiaTheme="minorEastAsia"/>
        </w:rPr>
        <w:t xml:space="preserve"> in the next layer</w:t>
      </w:r>
      <w:r w:rsidR="00864477">
        <w:rPr>
          <w:rFonts w:eastAsiaTheme="minorEastAsia"/>
        </w:rPr>
        <w:t xml:space="preserve"> </w:t>
      </w:r>
      <w:r w:rsidR="008F6AD6">
        <w:rPr>
          <w:rFonts w:eastAsiaTheme="minorEastAsia"/>
        </w:rPr>
        <w:t>h</w:t>
      </w:r>
      <w:r w:rsidR="00864477">
        <w:rPr>
          <w:rFonts w:eastAsiaTheme="minorEastAsia"/>
        </w:rPr>
        <w:t xml:space="preserve">as </w:t>
      </w:r>
      <w:proofErr w:type="spellStart"/>
      <w:proofErr w:type="gramStart"/>
      <w:r w:rsidR="00A807D7">
        <w:rPr>
          <w:rFonts w:eastAsiaTheme="minorEastAsia"/>
        </w:rPr>
        <w:t>it's</w:t>
      </w:r>
      <w:proofErr w:type="spellEnd"/>
      <w:proofErr w:type="gramEnd"/>
      <w:r w:rsidR="00864477">
        <w:rPr>
          <w:rFonts w:eastAsiaTheme="minorEastAsia"/>
        </w:rPr>
        <w:t xml:space="preserve"> own weight</w:t>
      </w:r>
      <w:r w:rsidR="00992F65">
        <w:rPr>
          <w:rFonts w:eastAsiaTheme="minorEastAsia"/>
        </w:rPr>
        <w:t>s</w:t>
      </w:r>
      <w:r w:rsidR="008F6AD6">
        <w:rPr>
          <w:rFonts w:eastAsiaTheme="minorEastAsia"/>
        </w:rPr>
        <w:t xml:space="preserve"> </w:t>
      </w:r>
      <w:r w:rsidR="00992F65">
        <w:rPr>
          <w:rFonts w:eastAsiaTheme="minorEastAsia"/>
        </w:rPr>
        <w:t xml:space="preserve">values </w:t>
      </w:r>
      <w:r w:rsidR="008F6AD6">
        <w:rPr>
          <w:rFonts w:eastAsiaTheme="minorEastAsia"/>
        </w:rPr>
        <w:t>corresponding to each neuron in the previous layer</w:t>
      </w:r>
      <w:r w:rsidR="00992F65">
        <w:rPr>
          <w:rFonts w:eastAsiaTheme="minorEastAsia"/>
        </w:rPr>
        <w:t>.</w:t>
      </w:r>
      <w:r w:rsidR="00864477">
        <w:rPr>
          <w:rFonts w:eastAsiaTheme="minorEastAsia"/>
        </w:rPr>
        <w:t xml:space="preserve"> </w:t>
      </w:r>
    </w:p>
    <w:p w14:paraId="1DB5FB0E" w14:textId="27646FDC" w:rsidR="00864477" w:rsidRDefault="00894A5D" w:rsidP="00894A5D">
      <w:pPr>
        <w:rPr>
          <w:rFonts w:eastAsiaTheme="minorEastAsia"/>
        </w:rPr>
      </w:pPr>
      <w:r>
        <w:rPr>
          <w:rFonts w:eastAsiaTheme="minorEastAsia"/>
        </w:rPr>
        <w:t>This</w:t>
      </w:r>
      <w:r w:rsidR="00864477">
        <w:rPr>
          <w:rFonts w:eastAsiaTheme="minorEastAsia"/>
        </w:rPr>
        <w:t xml:space="preserve"> </w:t>
      </w:r>
      <w:r w:rsidR="001A6DDE">
        <w:rPr>
          <w:rFonts w:eastAsiaTheme="minorEastAsia"/>
        </w:rPr>
        <w:t>suggest</w:t>
      </w:r>
      <w:r w:rsidR="00864477">
        <w:rPr>
          <w:rFonts w:eastAsiaTheme="minorEastAsia"/>
        </w:rPr>
        <w:t xml:space="preserve"> that in the output of </w:t>
      </w:r>
      <w:r w:rsidR="0062072F">
        <w:rPr>
          <w:rFonts w:eastAsiaTheme="minorEastAsia"/>
        </w:rPr>
        <w:t>a layer with</w:t>
      </w:r>
      <w:r w:rsidR="00864477">
        <w:rPr>
          <w:rFonts w:eastAsiaTheme="minorEastAsia"/>
        </w:rPr>
        <w:t xml:space="preserve"> M neuro</w:t>
      </w:r>
      <w:r w:rsidR="0062072F">
        <w:rPr>
          <w:rFonts w:eastAsiaTheme="minorEastAsia"/>
        </w:rPr>
        <w:t>ns</w:t>
      </w:r>
      <w:r w:rsidR="001A6DDE">
        <w:rPr>
          <w:rFonts w:eastAsiaTheme="minorEastAsia"/>
        </w:rPr>
        <w:t xml:space="preserve"> there</w:t>
      </w:r>
      <w:r w:rsidR="0062072F">
        <w:rPr>
          <w:rFonts w:eastAsiaTheme="minorEastAsia"/>
        </w:rPr>
        <w:t xml:space="preserve"> will</w:t>
      </w:r>
      <w:r w:rsidR="001A6DDE">
        <w:rPr>
          <w:rFonts w:eastAsiaTheme="minorEastAsia"/>
        </w:rPr>
        <w:t xml:space="preserve"> be</w:t>
      </w:r>
      <w:r w:rsidR="00864477">
        <w:rPr>
          <w:rFonts w:eastAsiaTheme="minorEastAsia"/>
        </w:rPr>
        <w:t xml:space="preserve"> </w:t>
      </w:r>
      <w:r w:rsidR="00864477" w:rsidRPr="00864477">
        <w:rPr>
          <w:rFonts w:eastAsiaTheme="minorEastAsia"/>
          <w:b/>
          <w:bCs/>
        </w:rPr>
        <w:t>M different y values</w:t>
      </w:r>
      <w:r w:rsidR="00864477">
        <w:rPr>
          <w:rFonts w:eastAsiaTheme="minorEastAsia"/>
        </w:rPr>
        <w:t>.</w:t>
      </w:r>
    </w:p>
    <w:p w14:paraId="0B870E16" w14:textId="619E81FF" w:rsidR="00894A5D" w:rsidRDefault="00864477" w:rsidP="00477398">
      <w:pPr>
        <w:rPr>
          <w:rFonts w:eastAsiaTheme="minorEastAsia"/>
        </w:rPr>
      </w:pPr>
      <w:r>
        <w:rPr>
          <w:rFonts w:eastAsiaTheme="minorEastAsia"/>
        </w:rPr>
        <w:t>Finally We get to the Final layer –</w:t>
      </w:r>
      <w:r w:rsidR="001A6DDE">
        <w:rPr>
          <w:rFonts w:eastAsiaTheme="minorEastAsia"/>
        </w:rPr>
        <w:t xml:space="preserve"> where we figure out if the network answer is correct and adjust the weight properly</w:t>
      </w:r>
      <w:r w:rsidR="00477398">
        <w:rPr>
          <w:rFonts w:eastAsiaTheme="minorEastAsia"/>
        </w:rPr>
        <w:t xml:space="preserve"> </w:t>
      </w:r>
      <w:r>
        <w:rPr>
          <w:rFonts w:eastAsiaTheme="minorEastAsia"/>
        </w:rPr>
        <w:t xml:space="preserve">(depends on the amount of different outcomes our system can receive – for example, if the system needs to distinguish between 10 different </w:t>
      </w:r>
      <w:r w:rsidR="00894A5D">
        <w:rPr>
          <w:rFonts w:eastAsiaTheme="minorEastAsia"/>
        </w:rPr>
        <w:t>objects, we will have 10 neurons in the final layer</w:t>
      </w:r>
      <w:r w:rsidR="001A6DDE">
        <w:rPr>
          <w:rFonts w:eastAsiaTheme="minorEastAsia"/>
        </w:rPr>
        <w:t>).</w:t>
      </w:r>
    </w:p>
    <w:p w14:paraId="2741E891" w14:textId="190A8EA4" w:rsidR="00894A5D" w:rsidRDefault="0000465E" w:rsidP="00800B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final</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final</m:t>
                  </m:r>
                </m:sub>
              </m:sSub>
            </m:e>
            <m:sub>
              <m:r>
                <w:rPr>
                  <w:rFonts w:ascii="Cambria Math" w:eastAsiaTheme="minorEastAsia" w:hAnsi="Cambria Math"/>
                </w:rPr>
                <m:t>i</m:t>
              </m:r>
            </m:sub>
          </m:sSub>
          <m:r>
            <w:rPr>
              <w:rFonts w:ascii="Cambria Math" w:eastAsiaTheme="minorEastAsia" w:hAnsi="Cambria Math"/>
            </w:rPr>
            <m:t>}</m:t>
          </m:r>
        </m:oMath>
      </m:oMathPara>
    </w:p>
    <w:p w14:paraId="03DD6272" w14:textId="28103A16" w:rsidR="007E58E7" w:rsidRDefault="00330767" w:rsidP="007E58E7">
      <w:pPr>
        <w:pStyle w:val="Heading1"/>
        <w:rPr>
          <w:rFonts w:asciiTheme="minorHAnsi" w:eastAsiaTheme="minorHAnsi" w:hAnsiTheme="minorHAnsi" w:cstheme="minorBidi"/>
          <w:b/>
          <w:bCs/>
          <w:color w:val="auto"/>
          <w:sz w:val="56"/>
          <w:szCs w:val="56"/>
        </w:rPr>
      </w:pPr>
      <w:bookmarkStart w:id="8" w:name="_Toc59964581"/>
      <w:r>
        <w:rPr>
          <w:b/>
          <w:bCs/>
        </w:rPr>
        <w:lastRenderedPageBreak/>
        <w:t>Activation</w:t>
      </w:r>
      <w:r w:rsidR="007E58E7" w:rsidRPr="00B926A9">
        <w:rPr>
          <w:b/>
          <w:bCs/>
        </w:rPr>
        <w:t xml:space="preserve"> layer</w:t>
      </w:r>
      <w:r w:rsidR="007E58E7">
        <w:rPr>
          <w:b/>
          <w:bCs/>
        </w:rPr>
        <w:t>:</w:t>
      </w:r>
      <w:bookmarkEnd w:id="8"/>
      <w:r w:rsidR="007E58E7" w:rsidRPr="00B926A9">
        <w:rPr>
          <w:rFonts w:asciiTheme="minorHAnsi" w:eastAsiaTheme="minorHAnsi" w:hAnsiTheme="minorHAnsi" w:cstheme="minorBidi"/>
          <w:b/>
          <w:bCs/>
          <w:color w:val="auto"/>
          <w:sz w:val="56"/>
          <w:szCs w:val="56"/>
        </w:rPr>
        <w:t xml:space="preserve"> </w:t>
      </w:r>
    </w:p>
    <w:p w14:paraId="5170FD7C" w14:textId="6E7608B9" w:rsidR="00330767" w:rsidRDefault="00F27C29" w:rsidP="007E58E7">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Pr>
          <w:rFonts w:ascii="inherit" w:hAnsi="inherit" w:cs="Arial"/>
          <w:color w:val="000000"/>
          <w:sz w:val="21"/>
          <w:szCs w:val="21"/>
        </w:rPr>
        <w:t>The Activation</w:t>
      </w:r>
      <w:r w:rsidR="007E58E7" w:rsidRPr="00FD7446">
        <w:rPr>
          <w:rFonts w:ascii="inherit" w:hAnsi="inherit" w:cs="Arial"/>
          <w:color w:val="000000"/>
          <w:sz w:val="21"/>
          <w:szCs w:val="21"/>
        </w:rPr>
        <w:t xml:space="preserve"> layer is usually incorporated </w:t>
      </w:r>
      <w:r w:rsidR="00330767">
        <w:rPr>
          <w:rFonts w:ascii="inherit" w:hAnsi="inherit" w:cs="Arial"/>
          <w:color w:val="000000"/>
          <w:sz w:val="21"/>
          <w:szCs w:val="21"/>
        </w:rPr>
        <w:t>in the end of a fully connected layer – either as an independent layer in the net or as part of the fully connected layer that came before.</w:t>
      </w:r>
    </w:p>
    <w:p w14:paraId="3DBB64AA" w14:textId="77777777" w:rsidR="00330767" w:rsidRDefault="00330767" w:rsidP="007E58E7">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p>
    <w:p w14:paraId="168DDC4A" w14:textId="6B10083A" w:rsidR="00330767" w:rsidRDefault="00330767" w:rsidP="007E58E7">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Pr>
          <w:rFonts w:ascii="inherit" w:hAnsi="inherit" w:cs="Arial"/>
          <w:color w:val="000000"/>
          <w:sz w:val="21"/>
          <w:szCs w:val="21"/>
        </w:rPr>
        <w:t xml:space="preserve">what is this Activation layer and what is </w:t>
      </w:r>
      <w:proofErr w:type="gramStart"/>
      <w:r>
        <w:rPr>
          <w:rFonts w:ascii="inherit" w:hAnsi="inherit" w:cs="Arial"/>
          <w:color w:val="000000"/>
          <w:sz w:val="21"/>
          <w:szCs w:val="21"/>
        </w:rPr>
        <w:t>it</w:t>
      </w:r>
      <w:r w:rsidR="00F27C29">
        <w:rPr>
          <w:rFonts w:ascii="inherit" w:hAnsi="inherit" w:cs="Arial"/>
          <w:color w:val="000000"/>
          <w:sz w:val="21"/>
          <w:szCs w:val="21"/>
        </w:rPr>
        <w:t>'s</w:t>
      </w:r>
      <w:proofErr w:type="gramEnd"/>
      <w:r w:rsidR="00F27C29">
        <w:rPr>
          <w:rFonts w:ascii="inherit" w:hAnsi="inherit" w:cs="Arial"/>
          <w:color w:val="000000"/>
          <w:sz w:val="21"/>
          <w:szCs w:val="21"/>
        </w:rPr>
        <w:t xml:space="preserve"> role</w:t>
      </w:r>
      <w:r>
        <w:rPr>
          <w:rFonts w:ascii="inherit" w:hAnsi="inherit" w:cs="Arial"/>
          <w:color w:val="000000"/>
          <w:sz w:val="21"/>
          <w:szCs w:val="21"/>
        </w:rPr>
        <w:t>?</w:t>
      </w:r>
    </w:p>
    <w:p w14:paraId="6FA4D535" w14:textId="59D0E220" w:rsidR="00330767" w:rsidRDefault="00330767" w:rsidP="007E58E7">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Pr>
          <w:rFonts w:ascii="inherit" w:hAnsi="inherit" w:cs="Arial"/>
          <w:color w:val="000000"/>
          <w:sz w:val="21"/>
          <w:szCs w:val="21"/>
        </w:rPr>
        <w:t xml:space="preserve">As we saw in the previous chapter – when data enters a neuron we </w:t>
      </w:r>
      <w:proofErr w:type="gramStart"/>
      <w:r w:rsidR="00F27C29">
        <w:rPr>
          <w:rFonts w:ascii="inherit" w:hAnsi="inherit" w:cs="Arial"/>
          <w:color w:val="000000"/>
          <w:sz w:val="21"/>
          <w:szCs w:val="21"/>
        </w:rPr>
        <w:t>receive</w:t>
      </w:r>
      <w:r w:rsidR="00C85C39">
        <w:rPr>
          <w:rFonts w:ascii="inherit" w:hAnsi="inherit" w:cs="Arial"/>
          <w:color w:val="000000"/>
          <w:sz w:val="21"/>
          <w:szCs w:val="21"/>
        </w:rPr>
        <w:t xml:space="preserve"> :</w:t>
      </w:r>
      <w:proofErr w:type="gramEnd"/>
    </w:p>
    <w:p w14:paraId="394D6FA8" w14:textId="14AA8852" w:rsidR="00330767" w:rsidRDefault="00330767" w:rsidP="007E58E7">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m:oMathPara>
        <m:oMath>
          <m:r>
            <m:rPr>
              <m:sty m:val="bi"/>
            </m:rPr>
            <w:rPr>
              <w:rFonts w:ascii="Cambria Math" w:eastAsiaTheme="minorEastAsia" w:hAnsi="Cambria Math"/>
            </w:rPr>
            <m:t xml:space="preserve">y=Activation ( </m:t>
          </m:r>
          <m:nary>
            <m:naryPr>
              <m:chr m:val="∑"/>
              <m:limLoc m:val="undOvr"/>
              <m:ctrlPr>
                <w:rPr>
                  <w:rFonts w:ascii="Cambria Math" w:eastAsiaTheme="minorEastAsia" w:hAnsi="Cambria Math" w:cstheme="minorBidi"/>
                  <w:b/>
                  <w:bCs/>
                  <w:i/>
                  <w:sz w:val="22"/>
                  <w:szCs w:val="22"/>
                </w:rPr>
              </m:ctrlPr>
            </m:naryPr>
            <m:sub>
              <m:r>
                <m:rPr>
                  <m:sty m:val="bi"/>
                </m:rPr>
                <w:rPr>
                  <w:rFonts w:ascii="Cambria Math" w:eastAsiaTheme="minorEastAsia" w:hAnsi="Cambria Math"/>
                </w:rPr>
                <m:t>i=0</m:t>
              </m:r>
            </m:sub>
            <m:sup>
              <m:r>
                <m:rPr>
                  <m:sty m:val="bi"/>
                </m:rPr>
                <w:rPr>
                  <w:rFonts w:ascii="Cambria Math" w:eastAsiaTheme="minorEastAsia" w:hAnsi="Cambria Math"/>
                </w:rPr>
                <m:t>n</m:t>
              </m:r>
            </m:sup>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w</m:t>
                  </m:r>
                </m:e>
                <m:sub>
                  <m:r>
                    <m:rPr>
                      <m:sty m:val="bi"/>
                    </m:rPr>
                    <w:rPr>
                      <w:rFonts w:ascii="Cambria Math" w:eastAsiaTheme="minorEastAsia" w:hAnsi="Cambria Math"/>
                    </w:rPr>
                    <m:t>i</m:t>
                  </m:r>
                </m:sub>
              </m:sSub>
            </m:e>
          </m:nary>
          <m:r>
            <m:rPr>
              <m:sty m:val="bi"/>
            </m:rPr>
            <w:rPr>
              <w:rFonts w:ascii="Cambria Math" w:eastAsiaTheme="minorEastAsia" w:hAnsi="Cambria Math"/>
            </w:rPr>
            <m:t>+b)</m:t>
          </m:r>
        </m:oMath>
      </m:oMathPara>
    </w:p>
    <w:p w14:paraId="11C1DF7E" w14:textId="5DF4AD2E" w:rsidR="00330767" w:rsidRDefault="00330767" w:rsidP="007E58E7">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Pr>
          <w:rFonts w:ascii="inherit" w:hAnsi="inherit" w:cs="Arial"/>
          <w:color w:val="000000"/>
          <w:sz w:val="21"/>
          <w:szCs w:val="21"/>
        </w:rPr>
        <w:t xml:space="preserve">Notice the value in the parenthesis can range from </w:t>
      </w:r>
      <m:oMath>
        <m:r>
          <w:rPr>
            <w:rFonts w:ascii="Cambria Math" w:hAnsi="Cambria Math" w:cs="Arial"/>
            <w:color w:val="000000"/>
            <w:sz w:val="21"/>
            <w:szCs w:val="21"/>
          </w:rPr>
          <m:t>-∞</m:t>
        </m:r>
      </m:oMath>
      <w:r>
        <w:rPr>
          <w:rFonts w:ascii="inherit" w:hAnsi="inherit" w:cs="Arial"/>
          <w:color w:val="000000"/>
          <w:sz w:val="21"/>
          <w:szCs w:val="21"/>
        </w:rPr>
        <w:t xml:space="preserve">  to  </w:t>
      </w:r>
      <m:oMath>
        <m:r>
          <w:rPr>
            <w:rFonts w:ascii="Cambria Math" w:hAnsi="Cambria Math" w:cs="Arial"/>
            <w:color w:val="000000"/>
            <w:sz w:val="21"/>
            <w:szCs w:val="21"/>
          </w:rPr>
          <m:t>∞</m:t>
        </m:r>
      </m:oMath>
      <w:r>
        <w:rPr>
          <w:rFonts w:ascii="inherit" w:hAnsi="inherit" w:cs="Arial"/>
          <w:color w:val="000000"/>
          <w:sz w:val="21"/>
          <w:szCs w:val="21"/>
        </w:rPr>
        <w:t xml:space="preserve"> - the neuron does nothing to bound the value</w:t>
      </w:r>
      <w:r w:rsidR="00947CBC">
        <w:rPr>
          <w:rFonts w:ascii="inherit" w:hAnsi="inherit" w:cs="Arial"/>
          <w:color w:val="000000"/>
          <w:sz w:val="21"/>
          <w:szCs w:val="21"/>
        </w:rPr>
        <w:t xml:space="preserve"> (</w:t>
      </w:r>
      <w:r w:rsidR="00A807D7">
        <w:rPr>
          <w:rFonts w:ascii="inherit" w:hAnsi="inherit" w:cs="Arial"/>
          <w:color w:val="000000"/>
          <w:sz w:val="21"/>
          <w:szCs w:val="21"/>
        </w:rPr>
        <w:t>it's</w:t>
      </w:r>
      <w:r w:rsidR="00947CBC">
        <w:rPr>
          <w:rFonts w:ascii="inherit" w:hAnsi="inherit" w:cs="Arial"/>
          <w:color w:val="000000"/>
          <w:sz w:val="21"/>
          <w:szCs w:val="21"/>
        </w:rPr>
        <w:t xml:space="preserve"> mandatory</w:t>
      </w:r>
      <w:r w:rsidR="00F27C29">
        <w:rPr>
          <w:rFonts w:ascii="inherit" w:hAnsi="inherit" w:cs="Arial"/>
          <w:color w:val="000000"/>
          <w:sz w:val="21"/>
          <w:szCs w:val="21"/>
        </w:rPr>
        <w:t xml:space="preserve"> to bound values -</w:t>
      </w:r>
      <w:r w:rsidR="00947CBC">
        <w:rPr>
          <w:rFonts w:ascii="inherit" w:hAnsi="inherit" w:cs="Arial"/>
          <w:color w:val="000000"/>
          <w:sz w:val="21"/>
          <w:szCs w:val="21"/>
        </w:rPr>
        <w:t xml:space="preserve"> especially in hardware!)</w:t>
      </w:r>
      <w:r>
        <w:rPr>
          <w:rFonts w:ascii="inherit" w:hAnsi="inherit" w:cs="Arial"/>
          <w:color w:val="000000"/>
          <w:sz w:val="21"/>
          <w:szCs w:val="21"/>
        </w:rPr>
        <w:t>.</w:t>
      </w:r>
      <w:r>
        <w:rPr>
          <w:rFonts w:ascii="inherit" w:hAnsi="inherit" w:cs="Arial"/>
          <w:color w:val="000000"/>
          <w:sz w:val="21"/>
          <w:szCs w:val="21"/>
        </w:rPr>
        <w:br/>
        <w:t xml:space="preserve">In order to bound this value and </w:t>
      </w:r>
      <w:r w:rsidR="00947CBC">
        <w:rPr>
          <w:rFonts w:ascii="inherit" w:hAnsi="inherit" w:cs="Arial"/>
          <w:color w:val="000000"/>
          <w:sz w:val="21"/>
          <w:szCs w:val="21"/>
        </w:rPr>
        <w:t>normalize all the values</w:t>
      </w:r>
      <w:r w:rsidR="00F27C29">
        <w:rPr>
          <w:rFonts w:ascii="inherit" w:hAnsi="inherit" w:cs="Arial"/>
          <w:color w:val="000000"/>
          <w:sz w:val="21"/>
          <w:szCs w:val="21"/>
        </w:rPr>
        <w:t>,</w:t>
      </w:r>
      <w:r w:rsidR="00947CBC">
        <w:rPr>
          <w:rFonts w:ascii="inherit" w:hAnsi="inherit" w:cs="Arial"/>
          <w:color w:val="000000"/>
          <w:sz w:val="21"/>
          <w:szCs w:val="21"/>
        </w:rPr>
        <w:t xml:space="preserve"> we add </w:t>
      </w:r>
      <w:r w:rsidR="00947CBC">
        <w:rPr>
          <w:rFonts w:ascii="inherit" w:hAnsi="inherit" w:cs="Arial"/>
          <w:b/>
          <w:bCs/>
          <w:color w:val="000000"/>
          <w:sz w:val="21"/>
          <w:szCs w:val="21"/>
        </w:rPr>
        <w:t>Activation function!</w:t>
      </w:r>
    </w:p>
    <w:p w14:paraId="09FD305E" w14:textId="60F36421" w:rsidR="00947CBC" w:rsidRPr="00A807D7" w:rsidRDefault="00A807D7" w:rsidP="007E58E7">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Pr>
          <w:rFonts w:ascii="inherit" w:hAnsi="inherit" w:cs="Arial"/>
          <w:color w:val="000000"/>
          <w:sz w:val="21"/>
          <w:szCs w:val="21"/>
        </w:rPr>
        <w:t>H</w:t>
      </w:r>
      <w:r w:rsidR="00947CBC" w:rsidRPr="00A807D7">
        <w:rPr>
          <w:rFonts w:ascii="inherit" w:hAnsi="inherit" w:cs="Arial"/>
          <w:color w:val="000000"/>
          <w:sz w:val="21"/>
          <w:szCs w:val="21"/>
        </w:rPr>
        <w:t>ere are some examples</w:t>
      </w:r>
      <w:r>
        <w:rPr>
          <w:rFonts w:ascii="inherit" w:hAnsi="inherit" w:cs="Arial"/>
          <w:color w:val="000000"/>
          <w:sz w:val="21"/>
          <w:szCs w:val="21"/>
        </w:rPr>
        <w:t xml:space="preserve"> for different Activation function</w:t>
      </w:r>
      <w:r w:rsidR="00947CBC" w:rsidRPr="00A807D7">
        <w:rPr>
          <w:rFonts w:ascii="inherit" w:hAnsi="inherit" w:cs="Arial"/>
          <w:color w:val="000000"/>
          <w:sz w:val="21"/>
          <w:szCs w:val="21"/>
        </w:rPr>
        <w:t>:</w:t>
      </w:r>
    </w:p>
    <w:p w14:paraId="17CE8757" w14:textId="08762BCA" w:rsidR="00947CBC" w:rsidRDefault="00947CBC" w:rsidP="00947CBC">
      <w:pPr>
        <w:pStyle w:val="NormalWeb"/>
        <w:numPr>
          <w:ilvl w:val="0"/>
          <w:numId w:val="5"/>
        </w:numPr>
        <w:shd w:val="clear" w:color="auto" w:fill="FFFFFF"/>
        <w:spacing w:before="0" w:beforeAutospacing="0" w:after="0" w:afterAutospacing="0" w:line="330" w:lineRule="atLeast"/>
        <w:textAlignment w:val="baseline"/>
        <w:rPr>
          <w:rFonts w:ascii="inherit" w:hAnsi="inherit" w:cs="Arial"/>
          <w:color w:val="000000"/>
          <w:sz w:val="21"/>
          <w:szCs w:val="21"/>
        </w:rPr>
      </w:pPr>
      <w:r w:rsidRPr="00C85C39">
        <w:rPr>
          <w:rFonts w:ascii="inherit" w:hAnsi="inherit" w:cs="Arial"/>
          <w:b/>
          <w:bCs/>
          <w:color w:val="000000"/>
          <w:sz w:val="21"/>
          <w:szCs w:val="21"/>
        </w:rPr>
        <w:t xml:space="preserve">Step function - </w:t>
      </w:r>
      <w:r w:rsidRPr="00C85C39">
        <w:rPr>
          <w:rFonts w:ascii="inherit" w:hAnsi="inherit" w:cs="Arial"/>
          <w:b/>
          <w:bCs/>
          <w:color w:val="000000"/>
          <w:sz w:val="21"/>
          <w:szCs w:val="21"/>
        </w:rPr>
        <w:br/>
      </w:r>
      <w:r w:rsidR="00F27C29">
        <w:rPr>
          <w:rFonts w:ascii="inherit" w:hAnsi="inherit" w:cs="Arial"/>
          <w:color w:val="000000"/>
          <w:sz w:val="21"/>
          <w:szCs w:val="21"/>
        </w:rPr>
        <w:t>T</w:t>
      </w:r>
      <w:r>
        <w:rPr>
          <w:rFonts w:ascii="inherit" w:hAnsi="inherit" w:cs="Arial"/>
          <w:color w:val="000000"/>
          <w:sz w:val="21"/>
          <w:szCs w:val="21"/>
        </w:rPr>
        <w:t xml:space="preserve">his is probably the first function that comes to mind – if Y is below some threshold value, consider it as zero – </w:t>
      </w:r>
    </w:p>
    <w:p w14:paraId="7734B95F" w14:textId="4BF039D5" w:rsidR="00947CBC" w:rsidRPr="00947CBC" w:rsidRDefault="00947CBC" w:rsidP="00947CBC">
      <w:pPr>
        <w:pStyle w:val="NormalWeb"/>
        <w:shd w:val="clear" w:color="auto" w:fill="FFFFFF"/>
        <w:spacing w:before="0" w:beforeAutospacing="0" w:after="0" w:afterAutospacing="0" w:line="330" w:lineRule="atLeast"/>
        <w:ind w:left="720"/>
        <w:textAlignment w:val="baseline"/>
        <w:rPr>
          <w:rFonts w:ascii="inherit" w:hAnsi="inherit" w:cs="Arial"/>
          <w:color w:val="000000"/>
          <w:sz w:val="21"/>
          <w:szCs w:val="21"/>
        </w:rPr>
      </w:pPr>
      <m:oMathPara>
        <m:oMath>
          <m:r>
            <w:rPr>
              <w:rFonts w:ascii="Cambria Math" w:hAnsi="Cambria Math" w:cs="Arial"/>
              <w:color w:val="000000"/>
              <w:sz w:val="21"/>
              <w:szCs w:val="21"/>
            </w:rPr>
            <m:t xml:space="preserve">if (Y&lt;active_threshold) </m:t>
          </m:r>
        </m:oMath>
      </m:oMathPara>
    </w:p>
    <w:p w14:paraId="08167F82" w14:textId="77777777" w:rsidR="00947CBC" w:rsidRDefault="00947CBC" w:rsidP="00947CBC">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Pr>
          <w:rFonts w:ascii="inherit" w:hAnsi="inherit" w:cs="Arial"/>
          <w:color w:val="000000"/>
          <w:sz w:val="21"/>
          <w:szCs w:val="21"/>
        </w:rPr>
        <w:tab/>
      </w:r>
      <w:r>
        <w:rPr>
          <w:rFonts w:ascii="inherit" w:hAnsi="inherit" w:cs="Arial"/>
          <w:color w:val="000000"/>
          <w:sz w:val="21"/>
          <w:szCs w:val="21"/>
        </w:rPr>
        <w:tab/>
      </w:r>
      <w:r>
        <w:rPr>
          <w:rFonts w:ascii="inherit" w:hAnsi="inherit" w:cs="Arial"/>
          <w:color w:val="000000"/>
          <w:sz w:val="21"/>
          <w:szCs w:val="21"/>
        </w:rPr>
        <w:tab/>
      </w:r>
      <w:r>
        <w:rPr>
          <w:rFonts w:ascii="inherit" w:hAnsi="inherit" w:cs="Arial"/>
          <w:color w:val="000000"/>
          <w:sz w:val="21"/>
          <w:szCs w:val="21"/>
        </w:rPr>
        <w:tab/>
      </w:r>
      <w:r>
        <w:rPr>
          <w:rFonts w:ascii="inherit" w:hAnsi="inherit" w:cs="Arial"/>
          <w:color w:val="000000"/>
          <w:sz w:val="21"/>
          <w:szCs w:val="21"/>
        </w:rPr>
        <w:tab/>
      </w:r>
      <w:r>
        <w:rPr>
          <w:rFonts w:ascii="inherit" w:hAnsi="inherit" w:cs="Arial"/>
          <w:color w:val="000000"/>
          <w:sz w:val="21"/>
          <w:szCs w:val="21"/>
        </w:rPr>
        <w:tab/>
      </w:r>
      <m:oMath>
        <m:r>
          <w:rPr>
            <w:rFonts w:ascii="Cambria Math" w:hAnsi="Cambria Math" w:cs="Arial"/>
            <w:color w:val="000000"/>
            <w:sz w:val="21"/>
            <w:szCs w:val="21"/>
          </w:rPr>
          <m:t>Y=0;</m:t>
        </m:r>
      </m:oMath>
    </w:p>
    <w:p w14:paraId="1416EFD8" w14:textId="0E5CEF15" w:rsidR="00947CBC" w:rsidRPr="00947CBC" w:rsidRDefault="00947CBC" w:rsidP="00947CBC">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m:oMathPara>
        <m:oMath>
          <m:r>
            <w:rPr>
              <w:rFonts w:ascii="Cambria Math" w:hAnsi="Cambria Math" w:cs="Arial"/>
              <w:color w:val="000000"/>
              <w:sz w:val="21"/>
              <w:szCs w:val="21"/>
            </w:rPr>
            <m:t xml:space="preserve">else                            </m:t>
          </m:r>
        </m:oMath>
      </m:oMathPara>
    </w:p>
    <w:p w14:paraId="1E4CA55D" w14:textId="4497A2A7" w:rsidR="00947CBC" w:rsidRPr="00947CBC" w:rsidRDefault="00947CBC" w:rsidP="00947CBC">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m:oMathPara>
        <m:oMath>
          <m:r>
            <w:rPr>
              <w:rFonts w:ascii="Cambria Math" w:hAnsi="Cambria Math" w:cs="Arial"/>
              <w:color w:val="000000"/>
              <w:sz w:val="21"/>
              <w:szCs w:val="21"/>
            </w:rPr>
            <m:t xml:space="preserve">                              Y=normalize</m:t>
          </m:r>
          <m:d>
            <m:dPr>
              <m:ctrlPr>
                <w:rPr>
                  <w:rFonts w:ascii="Cambria Math" w:hAnsi="Cambria Math" w:cs="Arial"/>
                  <w:i/>
                  <w:color w:val="000000"/>
                  <w:sz w:val="21"/>
                  <w:szCs w:val="21"/>
                </w:rPr>
              </m:ctrlPr>
            </m:dPr>
            <m:e>
              <m:r>
                <w:rPr>
                  <w:rFonts w:ascii="Cambria Math" w:hAnsi="Cambria Math" w:cs="Arial"/>
                  <w:color w:val="000000"/>
                  <w:sz w:val="21"/>
                  <w:szCs w:val="21"/>
                </w:rPr>
                <m:t>Y</m:t>
              </m:r>
            </m:e>
          </m:d>
          <m:r>
            <w:rPr>
              <w:rFonts w:ascii="Cambria Math" w:hAnsi="Cambria Math" w:cs="Arial"/>
              <w:color w:val="000000"/>
              <w:sz w:val="21"/>
              <w:szCs w:val="21"/>
            </w:rPr>
            <m:t>;</m:t>
          </m:r>
        </m:oMath>
      </m:oMathPara>
    </w:p>
    <w:p w14:paraId="74238FA8" w14:textId="77777777" w:rsidR="00861A99" w:rsidRDefault="00861A99" w:rsidP="007E58E7">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p>
    <w:p w14:paraId="44BBA88F" w14:textId="10D8FAFF" w:rsidR="00861A99" w:rsidRDefault="00861A99" w:rsidP="00861A99">
      <w:pPr>
        <w:pStyle w:val="NormalWeb"/>
        <w:shd w:val="clear" w:color="auto" w:fill="FFFFFF"/>
        <w:spacing w:before="0" w:beforeAutospacing="0" w:after="0" w:afterAutospacing="0" w:line="330" w:lineRule="atLeast"/>
        <w:jc w:val="center"/>
        <w:textAlignment w:val="baseline"/>
        <w:rPr>
          <w:rFonts w:ascii="inherit" w:hAnsi="inherit" w:cs="Arial"/>
          <w:color w:val="000000"/>
          <w:sz w:val="21"/>
          <w:szCs w:val="21"/>
        </w:rPr>
      </w:pPr>
      <w:r>
        <w:rPr>
          <w:noProof/>
        </w:rPr>
        <w:drawing>
          <wp:inline distT="0" distB="0" distL="0" distR="0" wp14:anchorId="2F235DAD" wp14:editId="6A4E74A0">
            <wp:extent cx="2996979" cy="2247900"/>
            <wp:effectExtent l="0" t="0" r="0" b="0"/>
            <wp:docPr id="6" name="Picture 6" descr="Heaviside step func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eaviside step function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2278" cy="2251874"/>
                    </a:xfrm>
                    <a:prstGeom prst="rect">
                      <a:avLst/>
                    </a:prstGeom>
                    <a:noFill/>
                    <a:ln>
                      <a:noFill/>
                    </a:ln>
                  </pic:spPr>
                </pic:pic>
              </a:graphicData>
            </a:graphic>
          </wp:inline>
        </w:drawing>
      </w:r>
    </w:p>
    <w:p w14:paraId="69A7119C" w14:textId="0079A98A" w:rsidR="00861A99" w:rsidRDefault="00861A99" w:rsidP="00861A99">
      <w:pPr>
        <w:pStyle w:val="NormalWeb"/>
        <w:shd w:val="clear" w:color="auto" w:fill="FFFFFF"/>
        <w:spacing w:before="0" w:beforeAutospacing="0" w:after="0" w:afterAutospacing="0" w:line="330" w:lineRule="atLeast"/>
        <w:ind w:left="720"/>
        <w:textAlignment w:val="baseline"/>
        <w:rPr>
          <w:rFonts w:ascii="inherit" w:hAnsi="inherit" w:cs="Arial"/>
          <w:color w:val="000000"/>
          <w:sz w:val="21"/>
          <w:szCs w:val="21"/>
        </w:rPr>
      </w:pPr>
      <w:r>
        <w:rPr>
          <w:rFonts w:ascii="inherit" w:hAnsi="inherit" w:cs="Arial"/>
          <w:color w:val="000000"/>
          <w:sz w:val="21"/>
          <w:szCs w:val="21"/>
        </w:rPr>
        <w:t>But as you can tell – this ideal function only lives in the dreams of engineers and we must be more realistic.</w:t>
      </w:r>
    </w:p>
    <w:p w14:paraId="5669CA6E" w14:textId="02708D6C" w:rsidR="00861A99" w:rsidRPr="00C85C39" w:rsidRDefault="00861A99" w:rsidP="00861A99">
      <w:pPr>
        <w:pStyle w:val="NormalWeb"/>
        <w:numPr>
          <w:ilvl w:val="0"/>
          <w:numId w:val="5"/>
        </w:numPr>
        <w:shd w:val="clear" w:color="auto" w:fill="FFFFFF"/>
        <w:spacing w:before="0" w:beforeAutospacing="0" w:after="0" w:afterAutospacing="0" w:line="330" w:lineRule="atLeast"/>
        <w:textAlignment w:val="baseline"/>
        <w:rPr>
          <w:rFonts w:ascii="inherit" w:hAnsi="inherit" w:cs="Arial"/>
          <w:b/>
          <w:bCs/>
          <w:color w:val="000000"/>
          <w:sz w:val="21"/>
          <w:szCs w:val="21"/>
        </w:rPr>
      </w:pPr>
      <w:proofErr w:type="spellStart"/>
      <w:r w:rsidRPr="00C85C39">
        <w:rPr>
          <w:rFonts w:ascii="inherit" w:hAnsi="inherit" w:cs="Arial"/>
          <w:b/>
          <w:bCs/>
          <w:color w:val="000000"/>
          <w:sz w:val="21"/>
          <w:szCs w:val="21"/>
        </w:rPr>
        <w:t>Relu</w:t>
      </w:r>
      <w:proofErr w:type="spellEnd"/>
      <w:r w:rsidRPr="00C85C39">
        <w:rPr>
          <w:rFonts w:ascii="inherit" w:hAnsi="inherit" w:cs="Arial"/>
          <w:b/>
          <w:bCs/>
          <w:color w:val="000000"/>
          <w:sz w:val="21"/>
          <w:szCs w:val="21"/>
        </w:rPr>
        <w:t xml:space="preserve"> function – </w:t>
      </w:r>
    </w:p>
    <w:p w14:paraId="2B68D923" w14:textId="7467CCE0" w:rsidR="00861A99" w:rsidRDefault="00861A99" w:rsidP="00861A99">
      <w:pPr>
        <w:pStyle w:val="NormalWeb"/>
        <w:shd w:val="clear" w:color="auto" w:fill="FFFFFF"/>
        <w:spacing w:before="0" w:beforeAutospacing="0" w:after="0" w:afterAutospacing="0" w:line="330" w:lineRule="atLeast"/>
        <w:ind w:left="720"/>
        <w:textAlignment w:val="baseline"/>
        <w:rPr>
          <w:rFonts w:ascii="inherit" w:hAnsi="inherit" w:cs="Arial"/>
          <w:color w:val="000000"/>
          <w:sz w:val="21"/>
          <w:szCs w:val="21"/>
        </w:rPr>
      </w:pPr>
      <w:proofErr w:type="spellStart"/>
      <w:r>
        <w:rPr>
          <w:rFonts w:ascii="inherit" w:hAnsi="inherit" w:cs="Arial"/>
          <w:color w:val="000000"/>
          <w:sz w:val="21"/>
          <w:szCs w:val="21"/>
        </w:rPr>
        <w:t>Relu</w:t>
      </w:r>
      <w:proofErr w:type="spellEnd"/>
      <w:r>
        <w:rPr>
          <w:rFonts w:ascii="inherit" w:hAnsi="inherit" w:cs="Arial"/>
          <w:color w:val="000000"/>
          <w:sz w:val="21"/>
          <w:szCs w:val="21"/>
        </w:rPr>
        <w:t xml:space="preserve"> function is the "linear" way to solve this problem. Using this </w:t>
      </w:r>
      <w:proofErr w:type="gramStart"/>
      <w:r>
        <w:rPr>
          <w:rFonts w:ascii="inherit" w:hAnsi="inherit" w:cs="Arial"/>
          <w:color w:val="000000"/>
          <w:sz w:val="21"/>
          <w:szCs w:val="21"/>
        </w:rPr>
        <w:t>function</w:t>
      </w:r>
      <w:proofErr w:type="gramEnd"/>
      <w:r>
        <w:rPr>
          <w:rFonts w:ascii="inherit" w:hAnsi="inherit" w:cs="Arial"/>
          <w:color w:val="000000"/>
          <w:sz w:val="21"/>
          <w:szCs w:val="21"/>
        </w:rPr>
        <w:t xml:space="preserve"> we get a range of values, </w:t>
      </w:r>
      <w:r w:rsidR="00F27C29">
        <w:rPr>
          <w:rFonts w:ascii="inherit" w:hAnsi="inherit" w:cs="Arial"/>
          <w:color w:val="000000"/>
          <w:sz w:val="21"/>
          <w:szCs w:val="21"/>
        </w:rPr>
        <w:t xml:space="preserve">hence </w:t>
      </w:r>
      <w:r>
        <w:rPr>
          <w:rFonts w:ascii="inherit" w:hAnsi="inherit" w:cs="Arial"/>
          <w:color w:val="000000"/>
          <w:sz w:val="21"/>
          <w:szCs w:val="21"/>
        </w:rPr>
        <w:t>it</w:t>
      </w:r>
      <w:r w:rsidR="00F27C29">
        <w:rPr>
          <w:rFonts w:ascii="inherit" w:hAnsi="inherit" w:cs="Arial"/>
          <w:color w:val="000000"/>
          <w:sz w:val="21"/>
          <w:szCs w:val="21"/>
        </w:rPr>
        <w:t>'</w:t>
      </w:r>
      <w:r>
        <w:rPr>
          <w:rFonts w:ascii="inherit" w:hAnsi="inherit" w:cs="Arial"/>
          <w:color w:val="000000"/>
          <w:sz w:val="21"/>
          <w:szCs w:val="21"/>
        </w:rPr>
        <w:t xml:space="preserve">s not binary activation like the step function – </w:t>
      </w:r>
    </w:p>
    <w:p w14:paraId="173F61BD" w14:textId="77777777" w:rsidR="00861A99" w:rsidRDefault="00861A99" w:rsidP="00861A99">
      <w:pPr>
        <w:pStyle w:val="NormalWeb"/>
        <w:shd w:val="clear" w:color="auto" w:fill="FFFFFF"/>
        <w:spacing w:before="0" w:beforeAutospacing="0" w:after="0" w:afterAutospacing="0" w:line="330" w:lineRule="atLeast"/>
        <w:ind w:left="720"/>
        <w:textAlignment w:val="baseline"/>
        <w:rPr>
          <w:rFonts w:ascii="inherit" w:hAnsi="inherit" w:cs="Arial"/>
          <w:color w:val="000000"/>
          <w:sz w:val="21"/>
          <w:szCs w:val="21"/>
        </w:rPr>
      </w:pPr>
    </w:p>
    <w:p w14:paraId="63F38638" w14:textId="4AA0F7C2" w:rsidR="00861A99" w:rsidRDefault="00861A99" w:rsidP="00861A99">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m:oMathPara>
        <m:oMath>
          <m:r>
            <w:rPr>
              <w:rFonts w:ascii="Cambria Math" w:hAnsi="Cambria Math" w:cs="Arial"/>
              <w:color w:val="000000"/>
              <w:sz w:val="21"/>
              <w:szCs w:val="21"/>
            </w:rPr>
            <m:t>Y=C⋅</m:t>
          </m:r>
          <m:r>
            <m:rPr>
              <m:sty m:val="p"/>
            </m:rPr>
            <w:rPr>
              <w:rFonts w:ascii="Cambria Math" w:hAnsi="Cambria Math" w:cs="Arial"/>
              <w:color w:val="000000"/>
              <w:sz w:val="21"/>
              <w:szCs w:val="21"/>
            </w:rPr>
            <m:t>max⁡</m:t>
          </m:r>
          <m:r>
            <w:rPr>
              <w:rFonts w:ascii="Cambria Math" w:hAnsi="Cambria Math" w:cs="Arial"/>
              <w:color w:val="000000"/>
              <w:sz w:val="21"/>
              <w:szCs w:val="21"/>
            </w:rPr>
            <m:t>(0,Y)</m:t>
          </m:r>
        </m:oMath>
      </m:oMathPara>
    </w:p>
    <w:p w14:paraId="2F481C8E" w14:textId="2B3046BD" w:rsidR="00861A99" w:rsidRDefault="00861A99" w:rsidP="00861A99">
      <w:pPr>
        <w:pStyle w:val="NormalWeb"/>
        <w:shd w:val="clear" w:color="auto" w:fill="FFFFFF"/>
        <w:spacing w:before="0" w:beforeAutospacing="0" w:after="0" w:afterAutospacing="0" w:line="330" w:lineRule="atLeast"/>
        <w:ind w:left="720"/>
        <w:textAlignment w:val="baseline"/>
        <w:rPr>
          <w:rFonts w:ascii="inherit" w:hAnsi="inherit" w:cs="Arial"/>
          <w:color w:val="000000"/>
          <w:sz w:val="21"/>
          <w:szCs w:val="21"/>
        </w:rPr>
      </w:pPr>
      <w:r>
        <w:rPr>
          <w:rFonts w:ascii="inherit" w:hAnsi="inherit" w:cs="Arial"/>
          <w:color w:val="000000"/>
          <w:sz w:val="21"/>
          <w:szCs w:val="21"/>
        </w:rPr>
        <w:t>Where C is the slope.</w:t>
      </w:r>
    </w:p>
    <w:p w14:paraId="76169B3F" w14:textId="1DD94FC9" w:rsidR="00861A99" w:rsidRDefault="00861A99" w:rsidP="00861A99">
      <w:pPr>
        <w:pStyle w:val="NormalWeb"/>
        <w:shd w:val="clear" w:color="auto" w:fill="FFFFFF"/>
        <w:spacing w:before="0" w:beforeAutospacing="0" w:after="0" w:afterAutospacing="0" w:line="330" w:lineRule="atLeast"/>
        <w:ind w:left="720"/>
        <w:jc w:val="center"/>
        <w:textAlignment w:val="baseline"/>
        <w:rPr>
          <w:rFonts w:ascii="inherit" w:hAnsi="inherit" w:cs="Arial"/>
          <w:color w:val="000000"/>
          <w:sz w:val="21"/>
          <w:szCs w:val="21"/>
        </w:rPr>
      </w:pPr>
      <w:r>
        <w:rPr>
          <w:rFonts w:ascii="inherit" w:hAnsi="inherit" w:cs="Arial"/>
          <w:noProof/>
          <w:color w:val="000000"/>
          <w:sz w:val="21"/>
          <w:szCs w:val="21"/>
        </w:rPr>
        <w:lastRenderedPageBreak/>
        <w:drawing>
          <wp:inline distT="0" distB="0" distL="0" distR="0" wp14:anchorId="32151B23" wp14:editId="5968A045">
            <wp:extent cx="2423160" cy="1889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3160" cy="1889760"/>
                    </a:xfrm>
                    <a:prstGeom prst="rect">
                      <a:avLst/>
                    </a:prstGeom>
                    <a:noFill/>
                    <a:ln>
                      <a:noFill/>
                    </a:ln>
                  </pic:spPr>
                </pic:pic>
              </a:graphicData>
            </a:graphic>
          </wp:inline>
        </w:drawing>
      </w:r>
    </w:p>
    <w:p w14:paraId="5692B0BD" w14:textId="77777777" w:rsidR="00861A99" w:rsidRDefault="00861A99" w:rsidP="007E58E7">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p>
    <w:p w14:paraId="3190EEC2" w14:textId="13F75D65" w:rsidR="00861A99" w:rsidRDefault="00F27C29" w:rsidP="008E0C50">
      <w:pPr>
        <w:pStyle w:val="NormalWeb"/>
        <w:shd w:val="clear" w:color="auto" w:fill="FFFFFF"/>
        <w:spacing w:before="0" w:beforeAutospacing="0" w:after="0" w:afterAutospacing="0" w:line="330" w:lineRule="atLeast"/>
        <w:ind w:left="720"/>
        <w:textAlignment w:val="baseline"/>
        <w:rPr>
          <w:rFonts w:ascii="inherit" w:hAnsi="inherit" w:cs="Arial"/>
          <w:color w:val="000000"/>
          <w:sz w:val="21"/>
          <w:szCs w:val="21"/>
        </w:rPr>
      </w:pPr>
      <w:r>
        <w:rPr>
          <w:rFonts w:ascii="inherit" w:hAnsi="inherit" w:cs="Arial"/>
          <w:color w:val="000000"/>
          <w:sz w:val="21"/>
          <w:szCs w:val="21"/>
        </w:rPr>
        <w:t xml:space="preserve">Once </w:t>
      </w:r>
      <w:proofErr w:type="gramStart"/>
      <w:r>
        <w:rPr>
          <w:rFonts w:ascii="inherit" w:hAnsi="inherit" w:cs="Arial"/>
          <w:color w:val="000000"/>
          <w:sz w:val="21"/>
          <w:szCs w:val="21"/>
        </w:rPr>
        <w:t>again</w:t>
      </w:r>
      <w:proofErr w:type="gramEnd"/>
      <w:r w:rsidR="00861A99">
        <w:rPr>
          <w:rFonts w:ascii="inherit" w:hAnsi="inherit" w:cs="Arial"/>
          <w:color w:val="000000"/>
          <w:sz w:val="21"/>
          <w:szCs w:val="21"/>
        </w:rPr>
        <w:t xml:space="preserve"> we face the </w:t>
      </w:r>
      <w:proofErr w:type="spellStart"/>
      <w:r w:rsidR="00861A99">
        <w:rPr>
          <w:rFonts w:ascii="inherit" w:hAnsi="inherit" w:cs="Arial"/>
          <w:color w:val="000000"/>
          <w:sz w:val="21"/>
          <w:szCs w:val="21"/>
        </w:rPr>
        <w:t>non Continuous</w:t>
      </w:r>
      <w:proofErr w:type="spellEnd"/>
      <w:r w:rsidR="00861A99">
        <w:rPr>
          <w:rFonts w:ascii="inherit" w:hAnsi="inherit" w:cs="Arial"/>
          <w:color w:val="000000"/>
          <w:sz w:val="21"/>
          <w:szCs w:val="21"/>
        </w:rPr>
        <w:t xml:space="preserve"> problem but in a more gentle way</w:t>
      </w:r>
      <w:r w:rsidR="00FA3CBF">
        <w:rPr>
          <w:rFonts w:ascii="inherit" w:hAnsi="inherit" w:cs="Arial"/>
          <w:color w:val="000000"/>
          <w:sz w:val="21"/>
          <w:szCs w:val="21"/>
        </w:rPr>
        <w:t>. notice</w:t>
      </w:r>
      <w:r w:rsidR="008E0C50">
        <w:rPr>
          <w:rFonts w:ascii="inherit" w:hAnsi="inherit" w:cs="Arial"/>
          <w:color w:val="000000"/>
          <w:sz w:val="21"/>
          <w:szCs w:val="21"/>
        </w:rPr>
        <w:t xml:space="preserve"> we can still explode to </w:t>
      </w:r>
      <w:r w:rsidR="00FA3CBF">
        <w:rPr>
          <w:rFonts w:ascii="inherit" w:hAnsi="inherit" w:cs="Arial"/>
          <w:color w:val="000000"/>
          <w:sz w:val="21"/>
          <w:szCs w:val="21"/>
        </w:rPr>
        <w:t>infinity</w:t>
      </w:r>
      <w:r w:rsidR="00861A99">
        <w:rPr>
          <w:rFonts w:ascii="inherit" w:hAnsi="inherit" w:cs="Arial"/>
          <w:color w:val="000000"/>
          <w:sz w:val="21"/>
          <w:szCs w:val="21"/>
        </w:rPr>
        <w:t>.</w:t>
      </w:r>
    </w:p>
    <w:p w14:paraId="780B07F0" w14:textId="5BB930C3" w:rsidR="008E0C50" w:rsidRDefault="002279D1" w:rsidP="008E0C50">
      <w:pPr>
        <w:pStyle w:val="NormalWeb"/>
        <w:shd w:val="clear" w:color="auto" w:fill="FFFFFF"/>
        <w:spacing w:before="0" w:beforeAutospacing="0" w:after="0" w:afterAutospacing="0" w:line="330" w:lineRule="atLeast"/>
        <w:ind w:left="720"/>
        <w:textAlignment w:val="baseline"/>
        <w:rPr>
          <w:rFonts w:ascii="inherit" w:hAnsi="inherit" w:cs="Arial"/>
          <w:color w:val="000000"/>
          <w:sz w:val="21"/>
          <w:szCs w:val="21"/>
        </w:rPr>
      </w:pPr>
      <w:r>
        <w:rPr>
          <w:rFonts w:ascii="inherit" w:hAnsi="inherit" w:cs="Arial"/>
          <w:color w:val="000000"/>
          <w:sz w:val="21"/>
          <w:szCs w:val="21"/>
        </w:rPr>
        <w:t xml:space="preserve">On the other </w:t>
      </w:r>
      <w:proofErr w:type="gramStart"/>
      <w:r>
        <w:rPr>
          <w:rFonts w:ascii="inherit" w:hAnsi="inherit" w:cs="Arial"/>
          <w:color w:val="000000"/>
          <w:sz w:val="21"/>
          <w:szCs w:val="21"/>
        </w:rPr>
        <w:t>hand</w:t>
      </w:r>
      <w:proofErr w:type="gramEnd"/>
      <w:r w:rsidR="008E0C50">
        <w:rPr>
          <w:rFonts w:ascii="inherit" w:hAnsi="inherit" w:cs="Arial"/>
          <w:color w:val="000000"/>
          <w:sz w:val="21"/>
          <w:szCs w:val="21"/>
        </w:rPr>
        <w:t xml:space="preserve"> this function</w:t>
      </w:r>
      <w:r w:rsidR="000868DA">
        <w:rPr>
          <w:rFonts w:ascii="inherit" w:hAnsi="inherit" w:cs="Arial"/>
          <w:color w:val="000000"/>
          <w:sz w:val="21"/>
          <w:szCs w:val="21"/>
        </w:rPr>
        <w:t xml:space="preserve"> c</w:t>
      </w:r>
      <w:r w:rsidR="00A807D7">
        <w:rPr>
          <w:rFonts w:ascii="inherit" w:hAnsi="inherit" w:cs="Arial"/>
          <w:color w:val="000000"/>
          <w:sz w:val="21"/>
          <w:szCs w:val="21"/>
        </w:rPr>
        <w:t>an</w:t>
      </w:r>
      <w:r w:rsidR="000868DA">
        <w:rPr>
          <w:rFonts w:ascii="inherit" w:hAnsi="inherit" w:cs="Arial"/>
          <w:color w:val="000000"/>
          <w:sz w:val="21"/>
          <w:szCs w:val="21"/>
        </w:rPr>
        <w:t xml:space="preserve"> be a</w:t>
      </w:r>
      <w:r w:rsidR="008E0C50">
        <w:rPr>
          <w:rFonts w:ascii="inherit" w:hAnsi="inherit" w:cs="Arial"/>
          <w:color w:val="000000"/>
          <w:sz w:val="21"/>
          <w:szCs w:val="21"/>
        </w:rPr>
        <w:t xml:space="preserve"> </w:t>
      </w:r>
      <w:r w:rsidR="00A807D7">
        <w:rPr>
          <w:rFonts w:ascii="inherit" w:hAnsi="inherit" w:cs="Arial"/>
          <w:color w:val="000000"/>
          <w:sz w:val="21"/>
          <w:szCs w:val="21"/>
        </w:rPr>
        <w:t>decent</w:t>
      </w:r>
      <w:r w:rsidR="008E0C50">
        <w:rPr>
          <w:rFonts w:ascii="inherit" w:hAnsi="inherit" w:cs="Arial"/>
          <w:color w:val="000000"/>
          <w:sz w:val="21"/>
          <w:szCs w:val="21"/>
        </w:rPr>
        <w:t xml:space="preserve"> option </w:t>
      </w:r>
      <w:r w:rsidR="00A807D7">
        <w:rPr>
          <w:rFonts w:ascii="inherit" w:hAnsi="inherit" w:cs="Arial"/>
          <w:color w:val="000000"/>
          <w:sz w:val="21"/>
          <w:szCs w:val="21"/>
        </w:rPr>
        <w:t>because</w:t>
      </w:r>
      <w:r w:rsidR="008E0C50">
        <w:rPr>
          <w:rFonts w:ascii="inherit" w:hAnsi="inherit" w:cs="Arial"/>
          <w:color w:val="000000"/>
          <w:sz w:val="21"/>
          <w:szCs w:val="21"/>
        </w:rPr>
        <w:t xml:space="preserve"> while eliminating all the negative values, it</w:t>
      </w:r>
      <w:r w:rsidR="00A807D7">
        <w:rPr>
          <w:rFonts w:ascii="inherit" w:hAnsi="inherit" w:cs="Arial"/>
          <w:color w:val="000000"/>
          <w:sz w:val="21"/>
          <w:szCs w:val="21"/>
        </w:rPr>
        <w:t>'</w:t>
      </w:r>
      <w:r w:rsidR="008E0C50">
        <w:rPr>
          <w:rFonts w:ascii="inherit" w:hAnsi="inherit" w:cs="Arial"/>
          <w:color w:val="000000"/>
          <w:sz w:val="21"/>
          <w:szCs w:val="21"/>
        </w:rPr>
        <w:t>s</w:t>
      </w:r>
      <w:r w:rsidR="00A807D7">
        <w:rPr>
          <w:rFonts w:ascii="inherit" w:hAnsi="inherit" w:cs="Arial"/>
          <w:color w:val="000000"/>
          <w:sz w:val="21"/>
          <w:szCs w:val="21"/>
        </w:rPr>
        <w:t xml:space="preserve"> still a</w:t>
      </w:r>
      <w:r w:rsidR="008E0C50">
        <w:rPr>
          <w:rFonts w:ascii="inherit" w:hAnsi="inherit" w:cs="Arial"/>
          <w:color w:val="000000"/>
          <w:sz w:val="21"/>
          <w:szCs w:val="21"/>
        </w:rPr>
        <w:t xml:space="preserve"> Hardware buildable</w:t>
      </w:r>
      <w:r w:rsidR="00A807D7">
        <w:rPr>
          <w:rFonts w:ascii="inherit" w:hAnsi="inherit" w:cs="Arial"/>
          <w:color w:val="000000"/>
          <w:sz w:val="21"/>
          <w:szCs w:val="21"/>
        </w:rPr>
        <w:t xml:space="preserve"> function</w:t>
      </w:r>
      <w:r w:rsidR="008E0C50">
        <w:rPr>
          <w:rFonts w:ascii="inherit" w:hAnsi="inherit" w:cs="Arial"/>
          <w:color w:val="000000"/>
          <w:sz w:val="21"/>
          <w:szCs w:val="21"/>
        </w:rPr>
        <w:t>.</w:t>
      </w:r>
    </w:p>
    <w:p w14:paraId="14F7BFEA" w14:textId="65706F7E" w:rsidR="00861A99" w:rsidRPr="000868DA" w:rsidRDefault="00861A99" w:rsidP="00861A99">
      <w:pPr>
        <w:pStyle w:val="NormalWeb"/>
        <w:numPr>
          <w:ilvl w:val="0"/>
          <w:numId w:val="5"/>
        </w:numPr>
        <w:shd w:val="clear" w:color="auto" w:fill="FFFFFF"/>
        <w:spacing w:before="0" w:beforeAutospacing="0" w:after="0" w:afterAutospacing="0" w:line="330" w:lineRule="atLeast"/>
        <w:textAlignment w:val="baseline"/>
        <w:rPr>
          <w:rFonts w:ascii="inherit" w:hAnsi="inherit" w:cs="Arial"/>
          <w:b/>
          <w:bCs/>
          <w:color w:val="000000"/>
          <w:sz w:val="21"/>
          <w:szCs w:val="21"/>
        </w:rPr>
      </w:pPr>
      <w:r w:rsidRPr="000868DA">
        <w:rPr>
          <w:rFonts w:ascii="inherit" w:hAnsi="inherit" w:cs="Arial"/>
          <w:b/>
          <w:bCs/>
          <w:color w:val="000000"/>
          <w:sz w:val="21"/>
          <w:szCs w:val="21"/>
        </w:rPr>
        <w:t>Sigmoid function</w:t>
      </w:r>
    </w:p>
    <w:p w14:paraId="2572294A" w14:textId="3481209B" w:rsidR="00861A99" w:rsidRDefault="00861A99" w:rsidP="00861A99">
      <w:pPr>
        <w:pStyle w:val="NormalWeb"/>
        <w:shd w:val="clear" w:color="auto" w:fill="FFFFFF"/>
        <w:spacing w:before="0" w:beforeAutospacing="0" w:after="0" w:afterAutospacing="0" w:line="330" w:lineRule="atLeast"/>
        <w:ind w:left="720"/>
        <w:textAlignment w:val="baseline"/>
        <w:rPr>
          <w:rFonts w:ascii="inherit" w:hAnsi="inherit" w:cs="Arial"/>
          <w:color w:val="000000"/>
          <w:sz w:val="21"/>
          <w:szCs w:val="21"/>
        </w:rPr>
      </w:pPr>
      <w:r>
        <w:rPr>
          <w:rFonts w:ascii="inherit" w:hAnsi="inherit" w:cs="Arial"/>
          <w:color w:val="000000"/>
          <w:sz w:val="21"/>
          <w:szCs w:val="21"/>
        </w:rPr>
        <w:t xml:space="preserve">Sigmoid function is a </w:t>
      </w:r>
      <w:r w:rsidR="00A807D7">
        <w:rPr>
          <w:rFonts w:ascii="inherit" w:hAnsi="inherit" w:cs="Arial"/>
          <w:color w:val="000000"/>
          <w:sz w:val="21"/>
          <w:szCs w:val="21"/>
        </w:rPr>
        <w:t>well-defined</w:t>
      </w:r>
      <w:r>
        <w:rPr>
          <w:rFonts w:ascii="inherit" w:hAnsi="inherit" w:cs="Arial"/>
          <w:color w:val="000000"/>
          <w:sz w:val="21"/>
          <w:szCs w:val="21"/>
        </w:rPr>
        <w:t xml:space="preserve"> function –</w:t>
      </w:r>
    </w:p>
    <w:p w14:paraId="7616E109" w14:textId="77777777" w:rsidR="00861A99" w:rsidRDefault="00861A99" w:rsidP="00861A99">
      <w:pPr>
        <w:pStyle w:val="NormalWeb"/>
        <w:shd w:val="clear" w:color="auto" w:fill="FFFFFF"/>
        <w:spacing w:before="0" w:beforeAutospacing="0" w:after="0" w:afterAutospacing="0" w:line="330" w:lineRule="atLeast"/>
        <w:ind w:left="720"/>
        <w:textAlignment w:val="baseline"/>
        <w:rPr>
          <w:rFonts w:ascii="inherit" w:hAnsi="inherit" w:cs="Arial"/>
          <w:color w:val="000000"/>
          <w:sz w:val="21"/>
          <w:szCs w:val="21"/>
        </w:rPr>
      </w:pPr>
    </w:p>
    <w:p w14:paraId="432812FF" w14:textId="7A02896D" w:rsidR="00861A99" w:rsidRDefault="00861A99" w:rsidP="00861A99">
      <w:pPr>
        <w:pStyle w:val="NormalWeb"/>
        <w:shd w:val="clear" w:color="auto" w:fill="FFFFFF"/>
        <w:spacing w:before="0" w:beforeAutospacing="0" w:after="0" w:afterAutospacing="0" w:line="330" w:lineRule="atLeast"/>
        <w:ind w:left="720"/>
        <w:textAlignment w:val="baseline"/>
        <w:rPr>
          <w:rFonts w:ascii="inherit" w:hAnsi="inherit" w:cs="Arial"/>
          <w:color w:val="000000"/>
          <w:sz w:val="21"/>
          <w:szCs w:val="21"/>
        </w:rPr>
      </w:pPr>
      <m:oMathPara>
        <m:oMath>
          <m:r>
            <w:rPr>
              <w:rFonts w:ascii="Cambria Math" w:hAnsi="Cambria Math" w:cs="Arial"/>
              <w:color w:val="000000"/>
              <w:sz w:val="21"/>
              <w:szCs w:val="21"/>
            </w:rPr>
            <m:t>Y=</m:t>
          </m:r>
          <m:f>
            <m:fPr>
              <m:ctrlPr>
                <w:rPr>
                  <w:rFonts w:ascii="Cambria Math" w:hAnsi="Cambria Math" w:cs="Arial"/>
                  <w:i/>
                  <w:color w:val="000000"/>
                  <w:sz w:val="21"/>
                  <w:szCs w:val="21"/>
                </w:rPr>
              </m:ctrlPr>
            </m:fPr>
            <m:num>
              <m:r>
                <w:rPr>
                  <w:rFonts w:ascii="Cambria Math" w:hAnsi="Cambria Math" w:cs="Arial"/>
                  <w:color w:val="000000"/>
                  <w:sz w:val="21"/>
                  <w:szCs w:val="21"/>
                </w:rPr>
                <m:t>1</m:t>
              </m:r>
            </m:num>
            <m:den>
              <m:r>
                <w:rPr>
                  <w:rFonts w:ascii="Cambria Math" w:hAnsi="Cambria Math" w:cs="Arial"/>
                  <w:color w:val="000000"/>
                  <w:sz w:val="21"/>
                  <w:szCs w:val="21"/>
                </w:rPr>
                <m:t>1+</m:t>
              </m:r>
              <m:sSup>
                <m:sSupPr>
                  <m:ctrlPr>
                    <w:rPr>
                      <w:rFonts w:ascii="Cambria Math" w:hAnsi="Cambria Math" w:cs="Arial"/>
                      <w:i/>
                      <w:color w:val="000000"/>
                      <w:sz w:val="21"/>
                      <w:szCs w:val="21"/>
                    </w:rPr>
                  </m:ctrlPr>
                </m:sSupPr>
                <m:e>
                  <m:r>
                    <w:rPr>
                      <w:rFonts w:ascii="Cambria Math" w:hAnsi="Cambria Math" w:cs="Arial"/>
                      <w:color w:val="000000"/>
                      <w:sz w:val="21"/>
                      <w:szCs w:val="21"/>
                    </w:rPr>
                    <m:t>e</m:t>
                  </m:r>
                </m:e>
                <m:sup>
                  <m:r>
                    <w:rPr>
                      <w:rFonts w:ascii="Cambria Math" w:hAnsi="Cambria Math" w:cs="Arial"/>
                      <w:color w:val="000000"/>
                      <w:sz w:val="21"/>
                      <w:szCs w:val="21"/>
                    </w:rPr>
                    <m:t>-x</m:t>
                  </m:r>
                </m:sup>
              </m:sSup>
            </m:den>
          </m:f>
        </m:oMath>
      </m:oMathPara>
    </w:p>
    <w:p w14:paraId="11A4FC5A" w14:textId="77777777" w:rsidR="00861A99" w:rsidRDefault="00861A99" w:rsidP="007E58E7">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p>
    <w:p w14:paraId="056EDD17" w14:textId="2678AE67" w:rsidR="00861A99" w:rsidRDefault="00861A99" w:rsidP="007E58E7">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Pr>
          <w:rFonts w:ascii="inherit" w:hAnsi="inherit" w:cs="Arial"/>
          <w:color w:val="000000"/>
          <w:sz w:val="21"/>
          <w:szCs w:val="21"/>
        </w:rPr>
        <w:tab/>
        <w:t>Which gives the plot:</w:t>
      </w:r>
    </w:p>
    <w:p w14:paraId="2863F16B" w14:textId="67E40D84" w:rsidR="00861A99" w:rsidRDefault="00861A99" w:rsidP="00861A99">
      <w:pPr>
        <w:pStyle w:val="NormalWeb"/>
        <w:shd w:val="clear" w:color="auto" w:fill="FFFFFF"/>
        <w:spacing w:before="0" w:beforeAutospacing="0" w:after="0" w:afterAutospacing="0" w:line="330" w:lineRule="atLeast"/>
        <w:jc w:val="center"/>
        <w:textAlignment w:val="baseline"/>
        <w:rPr>
          <w:rFonts w:ascii="inherit" w:hAnsi="inherit" w:cs="Arial"/>
          <w:color w:val="000000"/>
          <w:sz w:val="21"/>
          <w:szCs w:val="21"/>
        </w:rPr>
      </w:pPr>
      <w:r>
        <w:rPr>
          <w:noProof/>
        </w:rPr>
        <w:drawing>
          <wp:inline distT="0" distB="0" distL="0" distR="0" wp14:anchorId="43EA2155" wp14:editId="70202A02">
            <wp:extent cx="3314700" cy="2209800"/>
            <wp:effectExtent l="0" t="0" r="0" b="0"/>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4700" cy="2209800"/>
                    </a:xfrm>
                    <a:prstGeom prst="rect">
                      <a:avLst/>
                    </a:prstGeom>
                    <a:noFill/>
                    <a:ln>
                      <a:noFill/>
                    </a:ln>
                  </pic:spPr>
                </pic:pic>
              </a:graphicData>
            </a:graphic>
          </wp:inline>
        </w:drawing>
      </w:r>
    </w:p>
    <w:p w14:paraId="534FDA7B" w14:textId="022F04A6" w:rsidR="00861A99" w:rsidRDefault="00861A99" w:rsidP="007E58E7">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Pr>
          <w:rFonts w:ascii="inherit" w:hAnsi="inherit" w:cs="Arial"/>
          <w:color w:val="000000"/>
          <w:sz w:val="21"/>
          <w:szCs w:val="21"/>
        </w:rPr>
        <w:tab/>
      </w:r>
    </w:p>
    <w:p w14:paraId="60D20A40" w14:textId="2BD02713" w:rsidR="00861A99" w:rsidRDefault="00A807D7" w:rsidP="00A807D7">
      <w:pPr>
        <w:pStyle w:val="NormalWeb"/>
        <w:shd w:val="clear" w:color="auto" w:fill="FFFFFF"/>
        <w:spacing w:before="0" w:beforeAutospacing="0" w:after="0" w:afterAutospacing="0" w:line="330" w:lineRule="atLeast"/>
        <w:ind w:left="720" w:firstLine="48"/>
        <w:textAlignment w:val="baseline"/>
        <w:rPr>
          <w:rFonts w:ascii="inherit" w:hAnsi="inherit" w:cs="Arial"/>
          <w:color w:val="000000"/>
          <w:sz w:val="21"/>
          <w:szCs w:val="21"/>
        </w:rPr>
      </w:pPr>
      <w:r>
        <w:rPr>
          <w:rFonts w:ascii="inherit" w:hAnsi="inherit" w:cs="Arial"/>
          <w:color w:val="000000"/>
          <w:sz w:val="21"/>
          <w:szCs w:val="21"/>
        </w:rPr>
        <w:t>T</w:t>
      </w:r>
      <w:r w:rsidR="00D97B7B">
        <w:rPr>
          <w:rFonts w:ascii="inherit" w:hAnsi="inherit" w:cs="Arial"/>
          <w:color w:val="000000"/>
          <w:sz w:val="21"/>
          <w:szCs w:val="21"/>
        </w:rPr>
        <w:t>his</w:t>
      </w:r>
      <w:r>
        <w:rPr>
          <w:rFonts w:ascii="inherit" w:hAnsi="inherit" w:cs="Arial"/>
          <w:color w:val="000000"/>
          <w:sz w:val="21"/>
          <w:szCs w:val="21"/>
        </w:rPr>
        <w:t xml:space="preserve"> function does</w:t>
      </w:r>
      <w:r w:rsidR="00D97B7B">
        <w:rPr>
          <w:rFonts w:ascii="inherit" w:hAnsi="inherit" w:cs="Arial"/>
          <w:color w:val="000000"/>
          <w:sz w:val="21"/>
          <w:szCs w:val="21"/>
        </w:rPr>
        <w:t xml:space="preserve"> looks smooth</w:t>
      </w:r>
      <w:r>
        <w:rPr>
          <w:rFonts w:ascii="inherit" w:hAnsi="inherit" w:cs="Arial"/>
          <w:color w:val="000000"/>
          <w:sz w:val="21"/>
          <w:szCs w:val="21"/>
        </w:rPr>
        <w:t>er</w:t>
      </w:r>
      <w:r w:rsidR="00D97B7B">
        <w:rPr>
          <w:rFonts w:ascii="inherit" w:hAnsi="inherit" w:cs="Arial"/>
          <w:color w:val="000000"/>
          <w:sz w:val="21"/>
          <w:szCs w:val="21"/>
        </w:rPr>
        <w:t xml:space="preserve"> and</w:t>
      </w:r>
      <w:r>
        <w:rPr>
          <w:rFonts w:ascii="inherit" w:hAnsi="inherit" w:cs="Arial"/>
          <w:color w:val="000000"/>
          <w:sz w:val="21"/>
          <w:szCs w:val="21"/>
        </w:rPr>
        <w:t xml:space="preserve"> more</w:t>
      </w:r>
      <w:r w:rsidR="00D97B7B">
        <w:rPr>
          <w:rFonts w:ascii="inherit" w:hAnsi="inherit" w:cs="Arial"/>
          <w:color w:val="000000"/>
          <w:sz w:val="21"/>
          <w:szCs w:val="21"/>
        </w:rPr>
        <w:t xml:space="preserve"> "step function like" and we get rid of all non-continuous problems – so </w:t>
      </w:r>
      <w:proofErr w:type="gramStart"/>
      <w:r w:rsidR="00D97B7B">
        <w:rPr>
          <w:rFonts w:ascii="inherit" w:hAnsi="inherit" w:cs="Arial"/>
          <w:color w:val="000000"/>
          <w:sz w:val="21"/>
          <w:szCs w:val="21"/>
        </w:rPr>
        <w:t>it</w:t>
      </w:r>
      <w:r>
        <w:rPr>
          <w:rFonts w:ascii="inherit" w:hAnsi="inherit" w:cs="Arial"/>
          <w:color w:val="000000"/>
          <w:sz w:val="21"/>
          <w:szCs w:val="21"/>
        </w:rPr>
        <w:t>'</w:t>
      </w:r>
      <w:r w:rsidR="00D97B7B">
        <w:rPr>
          <w:rFonts w:ascii="inherit" w:hAnsi="inherit" w:cs="Arial"/>
          <w:color w:val="000000"/>
          <w:sz w:val="21"/>
          <w:szCs w:val="21"/>
        </w:rPr>
        <w:t>s</w:t>
      </w:r>
      <w:proofErr w:type="gramEnd"/>
      <w:r w:rsidR="00D97B7B">
        <w:rPr>
          <w:rFonts w:ascii="inherit" w:hAnsi="inherit" w:cs="Arial"/>
          <w:color w:val="000000"/>
          <w:sz w:val="21"/>
          <w:szCs w:val="21"/>
        </w:rPr>
        <w:t xml:space="preserve"> prefect isn't it?!</w:t>
      </w:r>
    </w:p>
    <w:p w14:paraId="751E9780" w14:textId="5C6457A8" w:rsidR="00A807D7" w:rsidRDefault="00A807D7" w:rsidP="00A807D7">
      <w:pPr>
        <w:pStyle w:val="NormalWeb"/>
        <w:shd w:val="clear" w:color="auto" w:fill="FFFFFF"/>
        <w:spacing w:before="0" w:beforeAutospacing="0" w:after="0" w:afterAutospacing="0" w:line="330" w:lineRule="atLeast"/>
        <w:ind w:left="720"/>
        <w:textAlignment w:val="baseline"/>
        <w:rPr>
          <w:rFonts w:ascii="inherit" w:hAnsi="inherit" w:cs="Arial"/>
          <w:color w:val="000000"/>
          <w:sz w:val="21"/>
          <w:szCs w:val="21"/>
        </w:rPr>
      </w:pPr>
      <w:r>
        <w:rPr>
          <w:rFonts w:ascii="inherit" w:hAnsi="inherit" w:cs="Arial"/>
          <w:color w:val="000000"/>
          <w:sz w:val="21"/>
          <w:szCs w:val="21"/>
        </w:rPr>
        <w:t>Well</w:t>
      </w:r>
      <w:r w:rsidR="00D97B7B">
        <w:rPr>
          <w:rFonts w:ascii="inherit" w:hAnsi="inherit" w:cs="Arial"/>
          <w:color w:val="000000"/>
          <w:sz w:val="21"/>
          <w:szCs w:val="21"/>
        </w:rPr>
        <w:t xml:space="preserve"> … no! in software </w:t>
      </w:r>
      <w:r>
        <w:rPr>
          <w:rFonts w:ascii="inherit" w:hAnsi="inherit" w:cs="Arial"/>
          <w:color w:val="000000"/>
          <w:sz w:val="21"/>
          <w:szCs w:val="21"/>
        </w:rPr>
        <w:t>it's</w:t>
      </w:r>
      <w:r w:rsidR="00D97B7B">
        <w:rPr>
          <w:rFonts w:ascii="inherit" w:hAnsi="inherit" w:cs="Arial"/>
          <w:color w:val="000000"/>
          <w:sz w:val="21"/>
          <w:szCs w:val="21"/>
        </w:rPr>
        <w:t xml:space="preserve"> may be easy – but in MANNIX we deal with b</w:t>
      </w:r>
      <w:r>
        <w:rPr>
          <w:rFonts w:ascii="inherit" w:hAnsi="inherit" w:cs="Arial"/>
          <w:color w:val="000000"/>
          <w:sz w:val="21"/>
          <w:szCs w:val="21"/>
        </w:rPr>
        <w:t>it's</w:t>
      </w:r>
      <w:r w:rsidR="00D97B7B">
        <w:rPr>
          <w:rFonts w:ascii="inherit" w:hAnsi="inherit" w:cs="Arial"/>
          <w:color w:val="000000"/>
          <w:sz w:val="21"/>
          <w:szCs w:val="21"/>
        </w:rPr>
        <w:t xml:space="preserve"> so </w:t>
      </w:r>
      <w:r>
        <w:rPr>
          <w:rFonts w:ascii="inherit" w:hAnsi="inherit" w:cs="Arial"/>
          <w:color w:val="000000"/>
          <w:sz w:val="21"/>
          <w:szCs w:val="21"/>
        </w:rPr>
        <w:t>it's</w:t>
      </w:r>
      <w:r w:rsidR="00D97B7B">
        <w:rPr>
          <w:rFonts w:ascii="inherit" w:hAnsi="inherit" w:cs="Arial"/>
          <w:color w:val="000000"/>
          <w:sz w:val="21"/>
          <w:szCs w:val="21"/>
        </w:rPr>
        <w:t xml:space="preserve"> harder to define a continues function like </w:t>
      </w:r>
      <w:r>
        <w:rPr>
          <w:rFonts w:ascii="inherit" w:hAnsi="inherit" w:cs="Arial"/>
          <w:color w:val="000000"/>
          <w:sz w:val="21"/>
          <w:szCs w:val="21"/>
        </w:rPr>
        <w:t>sigmoid</w:t>
      </w:r>
      <w:r w:rsidR="00D97B7B">
        <w:rPr>
          <w:rFonts w:ascii="inherit" w:hAnsi="inherit" w:cs="Arial"/>
          <w:color w:val="000000"/>
          <w:sz w:val="21"/>
          <w:szCs w:val="21"/>
        </w:rPr>
        <w:t xml:space="preserve"> (</w:t>
      </w:r>
      <w:r>
        <w:rPr>
          <w:rFonts w:ascii="inherit" w:hAnsi="inherit" w:cs="Arial"/>
          <w:color w:val="000000"/>
          <w:sz w:val="21"/>
          <w:szCs w:val="21"/>
        </w:rPr>
        <w:t>it's</w:t>
      </w:r>
      <w:r w:rsidR="00D97B7B">
        <w:rPr>
          <w:rFonts w:ascii="inherit" w:hAnsi="inherit" w:cs="Arial"/>
          <w:color w:val="000000"/>
          <w:sz w:val="21"/>
          <w:szCs w:val="21"/>
        </w:rPr>
        <w:t xml:space="preserve"> possible using LUT but </w:t>
      </w:r>
      <w:r>
        <w:rPr>
          <w:rFonts w:ascii="inherit" w:hAnsi="inherit" w:cs="Arial"/>
          <w:color w:val="000000"/>
          <w:sz w:val="21"/>
          <w:szCs w:val="21"/>
        </w:rPr>
        <w:t>it's</w:t>
      </w:r>
      <w:r w:rsidR="00D97B7B">
        <w:rPr>
          <w:rFonts w:ascii="inherit" w:hAnsi="inherit" w:cs="Arial"/>
          <w:color w:val="000000"/>
          <w:sz w:val="21"/>
          <w:szCs w:val="21"/>
        </w:rPr>
        <w:t xml:space="preserve"> still on debate in our project)</w:t>
      </w:r>
      <w:bookmarkStart w:id="9" w:name="_Toc59964582"/>
      <w:r>
        <w:rPr>
          <w:rFonts w:ascii="inherit" w:hAnsi="inherit" w:cs="Arial"/>
          <w:color w:val="000000"/>
          <w:sz w:val="21"/>
          <w:szCs w:val="21"/>
        </w:rPr>
        <w:t>.</w:t>
      </w:r>
    </w:p>
    <w:p w14:paraId="1083AE89" w14:textId="057A5C1F" w:rsidR="00A807D7" w:rsidRDefault="00A807D7" w:rsidP="00A807D7">
      <w:pPr>
        <w:pStyle w:val="NormalWeb"/>
        <w:shd w:val="clear" w:color="auto" w:fill="FFFFFF"/>
        <w:spacing w:before="0" w:beforeAutospacing="0" w:after="0" w:afterAutospacing="0" w:line="330" w:lineRule="atLeast"/>
        <w:ind w:left="720"/>
        <w:textAlignment w:val="baseline"/>
        <w:rPr>
          <w:rFonts w:ascii="inherit" w:hAnsi="inherit" w:cs="Arial"/>
          <w:color w:val="000000"/>
          <w:sz w:val="21"/>
          <w:szCs w:val="21"/>
        </w:rPr>
      </w:pPr>
    </w:p>
    <w:p w14:paraId="156FC2E9" w14:textId="77777777" w:rsidR="00A807D7" w:rsidRPr="00A807D7" w:rsidRDefault="00A807D7" w:rsidP="00A807D7">
      <w:pPr>
        <w:pStyle w:val="NormalWeb"/>
        <w:shd w:val="clear" w:color="auto" w:fill="FFFFFF"/>
        <w:spacing w:before="0" w:beforeAutospacing="0" w:after="0" w:afterAutospacing="0" w:line="330" w:lineRule="atLeast"/>
        <w:ind w:left="720"/>
        <w:textAlignment w:val="baseline"/>
        <w:rPr>
          <w:rFonts w:ascii="inherit" w:hAnsi="inherit" w:cs="Arial"/>
          <w:color w:val="000000"/>
          <w:sz w:val="21"/>
          <w:szCs w:val="21"/>
        </w:rPr>
      </w:pPr>
    </w:p>
    <w:p w14:paraId="73D57866" w14:textId="479139A8" w:rsidR="007E58E7" w:rsidRPr="0077063B" w:rsidRDefault="007E58E7" w:rsidP="00310640">
      <w:pPr>
        <w:pStyle w:val="Heading1"/>
        <w:rPr>
          <w:b/>
          <w:bCs/>
        </w:rPr>
      </w:pPr>
      <w:r w:rsidRPr="0077063B">
        <w:rPr>
          <w:b/>
          <w:bCs/>
        </w:rPr>
        <w:lastRenderedPageBreak/>
        <w:t>Implementation - General Description:</w:t>
      </w:r>
      <w:bookmarkEnd w:id="9"/>
      <w:r w:rsidRPr="0077063B">
        <w:rPr>
          <w:b/>
          <w:bCs/>
        </w:rPr>
        <w:t xml:space="preserve"> </w:t>
      </w:r>
    </w:p>
    <w:p w14:paraId="11614FB9" w14:textId="217B6F8E" w:rsidR="006611EE" w:rsidRDefault="007E58E7" w:rsidP="006611EE">
      <w:pPr>
        <w:pStyle w:val="NormalWeb"/>
        <w:shd w:val="clear" w:color="auto" w:fill="FFFFFF"/>
        <w:spacing w:before="0" w:beforeAutospacing="0" w:after="0" w:afterAutospacing="0" w:line="330" w:lineRule="atLeast"/>
        <w:textAlignment w:val="baseline"/>
        <w:rPr>
          <w:b/>
          <w:bCs/>
        </w:rPr>
      </w:pPr>
      <w:r w:rsidRPr="00E37779">
        <w:rPr>
          <w:rFonts w:ascii="inherit" w:hAnsi="inherit" w:cs="Arial"/>
          <w:color w:val="000000"/>
          <w:sz w:val="21"/>
          <w:szCs w:val="21"/>
        </w:rPr>
        <w:t xml:space="preserve">The </w:t>
      </w:r>
      <w:r w:rsidR="008E0C50">
        <w:rPr>
          <w:rFonts w:ascii="inherit" w:hAnsi="inherit" w:cs="Arial"/>
          <w:color w:val="000000"/>
          <w:sz w:val="21"/>
          <w:szCs w:val="21"/>
        </w:rPr>
        <w:t>FC</w:t>
      </w:r>
      <w:r w:rsidRPr="00E37779">
        <w:rPr>
          <w:rFonts w:ascii="inherit" w:hAnsi="inherit" w:cs="Arial"/>
          <w:color w:val="000000"/>
          <w:sz w:val="21"/>
          <w:szCs w:val="21"/>
        </w:rPr>
        <w:t xml:space="preserve"> block is a part of HW accelerator that </w:t>
      </w:r>
      <w:r w:rsidR="008E0C50">
        <w:rPr>
          <w:rFonts w:ascii="inherit" w:hAnsi="inherit" w:cs="Arial"/>
          <w:color w:val="000000"/>
          <w:sz w:val="21"/>
          <w:szCs w:val="21"/>
        </w:rPr>
        <w:t>makes</w:t>
      </w:r>
      <w:r w:rsidRPr="00E37779">
        <w:rPr>
          <w:rFonts w:ascii="inherit" w:hAnsi="inherit" w:cs="Arial"/>
          <w:color w:val="000000"/>
          <w:sz w:val="21"/>
          <w:szCs w:val="21"/>
        </w:rPr>
        <w:t xml:space="preserve"> convolution</w:t>
      </w:r>
      <w:r w:rsidR="008E0C50">
        <w:rPr>
          <w:rFonts w:ascii="inherit" w:hAnsi="inherit" w:cs="Arial"/>
          <w:color w:val="000000"/>
          <w:sz w:val="21"/>
          <w:szCs w:val="21"/>
        </w:rPr>
        <w:t>al Neural Network</w:t>
      </w:r>
      <w:r w:rsidRPr="00E37779">
        <w:rPr>
          <w:rFonts w:ascii="inherit" w:hAnsi="inherit" w:cs="Arial"/>
          <w:color w:val="000000"/>
          <w:sz w:val="21"/>
          <w:szCs w:val="21"/>
        </w:rPr>
        <w:t>.</w:t>
      </w:r>
      <w:r w:rsidRPr="00E37779">
        <w:rPr>
          <w:rFonts w:ascii="inherit" w:hAnsi="inherit" w:cs="Arial"/>
          <w:color w:val="000000"/>
          <w:sz w:val="21"/>
          <w:szCs w:val="21"/>
        </w:rPr>
        <w:br/>
        <w:t xml:space="preserve">It is an implementation of the algorithm that was explained in the introduction above. </w:t>
      </w:r>
      <w:r w:rsidRPr="00E37779">
        <w:rPr>
          <w:rFonts w:ascii="inherit" w:hAnsi="inherit" w:cs="Arial"/>
          <w:color w:val="000000"/>
          <w:sz w:val="21"/>
          <w:szCs w:val="21"/>
        </w:rPr>
        <w:br/>
        <w:t xml:space="preserve">It uses a mathematical calculation of dot-product in order to calculate the output matrix. </w:t>
      </w:r>
      <w:r w:rsidRPr="00E37779">
        <w:rPr>
          <w:rFonts w:ascii="inherit" w:hAnsi="inherit" w:cs="Arial"/>
          <w:color w:val="000000"/>
          <w:sz w:val="21"/>
          <w:szCs w:val="21"/>
        </w:rPr>
        <w:br/>
      </w:r>
      <w:r w:rsidR="008E0C50">
        <w:rPr>
          <w:rFonts w:ascii="inherit" w:hAnsi="inherit" w:cs="Arial"/>
          <w:color w:val="000000"/>
          <w:sz w:val="21"/>
          <w:szCs w:val="21"/>
        </w:rPr>
        <w:t>FC</w:t>
      </w:r>
      <w:r w:rsidRPr="00E37779">
        <w:rPr>
          <w:rFonts w:ascii="inherit" w:hAnsi="inherit" w:cs="Arial"/>
          <w:color w:val="000000"/>
          <w:sz w:val="21"/>
          <w:szCs w:val="21"/>
        </w:rPr>
        <w:t xml:space="preserve"> has an interface to a memory and it</w:t>
      </w:r>
      <w:r w:rsidR="00FB5160">
        <w:rPr>
          <w:rFonts w:ascii="inherit" w:hAnsi="inherit" w:cs="Arial"/>
          <w:color w:val="000000"/>
          <w:sz w:val="21"/>
          <w:szCs w:val="21"/>
        </w:rPr>
        <w:t>'s</w:t>
      </w:r>
      <w:r w:rsidRPr="00E37779">
        <w:rPr>
          <w:rFonts w:ascii="inherit" w:hAnsi="inherit" w:cs="Arial"/>
          <w:color w:val="000000"/>
          <w:sz w:val="21"/>
          <w:szCs w:val="21"/>
        </w:rPr>
        <w:t xml:space="preserve"> able to ask for data according to the address that </w:t>
      </w:r>
      <w:r w:rsidR="00A807D7">
        <w:rPr>
          <w:rFonts w:ascii="inherit" w:hAnsi="inherit" w:cs="Arial"/>
          <w:color w:val="000000"/>
          <w:sz w:val="21"/>
          <w:szCs w:val="21"/>
        </w:rPr>
        <w:t>has been chosen</w:t>
      </w:r>
      <w:r w:rsidRPr="00E37779">
        <w:rPr>
          <w:rFonts w:ascii="inherit" w:hAnsi="inherit" w:cs="Arial"/>
          <w:color w:val="000000"/>
          <w:sz w:val="21"/>
          <w:szCs w:val="21"/>
        </w:rPr>
        <w:t xml:space="preserve"> by the software.</w:t>
      </w:r>
    </w:p>
    <w:p w14:paraId="37951EB2" w14:textId="7FFC79E2" w:rsidR="007E58E7" w:rsidRDefault="007E58E7" w:rsidP="007E58E7">
      <w:pPr>
        <w:pStyle w:val="Heading1"/>
        <w:rPr>
          <w:b/>
          <w:bCs/>
        </w:rPr>
      </w:pPr>
      <w:bookmarkStart w:id="10" w:name="_Toc59964583"/>
      <w:r w:rsidRPr="00AF79FE">
        <w:rPr>
          <w:b/>
          <w:bCs/>
        </w:rPr>
        <w:t>Block Diagram:</w:t>
      </w:r>
      <w:bookmarkEnd w:id="10"/>
      <w:r w:rsidRPr="00AF79FE">
        <w:rPr>
          <w:b/>
          <w:bCs/>
        </w:rPr>
        <w:t xml:space="preserve"> </w:t>
      </w:r>
    </w:p>
    <w:p w14:paraId="6EC760BD" w14:textId="24466540" w:rsidR="007E58E7" w:rsidRPr="00517D9A" w:rsidRDefault="008E0C50" w:rsidP="007E58E7">
      <w:pPr>
        <w:pStyle w:val="Heading2"/>
      </w:pPr>
      <w:bookmarkStart w:id="11" w:name="_Toc59964584"/>
      <w:r>
        <w:t>FC</w:t>
      </w:r>
      <w:r w:rsidR="007E58E7">
        <w:t>:</w:t>
      </w:r>
      <w:bookmarkEnd w:id="11"/>
    </w:p>
    <w:p w14:paraId="71D716D6" w14:textId="77777777" w:rsidR="007E58E7" w:rsidRDefault="007E58E7" w:rsidP="007E58E7"/>
    <w:p w14:paraId="63940A66" w14:textId="304F1A7C" w:rsidR="007E58E7" w:rsidRPr="00A41455" w:rsidRDefault="008149ED" w:rsidP="007E58E7">
      <w:r>
        <w:object w:dxaOrig="9024" w:dyaOrig="6120" w14:anchorId="1CE6A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5pt;height:241pt" o:ole="">
            <v:imagedata r:id="rId14" o:title=""/>
          </v:shape>
          <o:OLEObject Type="Embed" ProgID="Visio.Drawing.15" ShapeID="_x0000_i1025" DrawAspect="Content" ObjectID="_1670860469" r:id="rId15"/>
        </w:object>
      </w:r>
    </w:p>
    <w:p w14:paraId="150122EE" w14:textId="7703FA57" w:rsidR="007E58E7" w:rsidRDefault="008E0C50" w:rsidP="007E58E7">
      <w:pPr>
        <w:pStyle w:val="Heading2"/>
      </w:pPr>
      <w:bookmarkStart w:id="12" w:name="_Toc59964585"/>
      <w:r>
        <w:rPr>
          <w:rFonts w:hint="cs"/>
        </w:rPr>
        <w:t>A</w:t>
      </w:r>
      <w:r>
        <w:t>ctivation</w:t>
      </w:r>
      <w:r w:rsidR="007E58E7">
        <w:t>:</w:t>
      </w:r>
      <w:bookmarkEnd w:id="12"/>
      <w:r w:rsidR="007E58E7">
        <w:t xml:space="preserve"> </w:t>
      </w:r>
    </w:p>
    <w:p w14:paraId="67A5CF2A" w14:textId="4C56702F" w:rsidR="007E58E7" w:rsidRDefault="000844BA" w:rsidP="007E58E7">
      <w:r>
        <w:t xml:space="preserve">As of right now – The activation will be </w:t>
      </w:r>
      <w:r w:rsidR="00A807D7">
        <w:t xml:space="preserve">a </w:t>
      </w:r>
      <w:r>
        <w:t>part of the FC module</w:t>
      </w:r>
      <w:r w:rsidR="007D1F74">
        <w:t xml:space="preserve"> (the multiplication + sum +bias and activation will be part of the ACTIVATION state)</w:t>
      </w:r>
      <w:r>
        <w:t>:</w:t>
      </w:r>
    </w:p>
    <w:p w14:paraId="2749A79E" w14:textId="2DC90A32" w:rsidR="000844BA" w:rsidRDefault="000844BA" w:rsidP="007E58E7">
      <w:r>
        <w:object w:dxaOrig="9012" w:dyaOrig="3576" w14:anchorId="7D0E6F19">
          <v:shape id="_x0000_i1026" type="#_x0000_t75" style="width:450.5pt;height:178.5pt" o:ole="">
            <v:imagedata r:id="rId16" o:title=""/>
          </v:shape>
          <o:OLEObject Type="Embed" ProgID="Visio.Drawing.15" ShapeID="_x0000_i1026" DrawAspect="Content" ObjectID="_1670860470" r:id="rId17"/>
        </w:object>
      </w:r>
    </w:p>
    <w:p w14:paraId="5F095BC4" w14:textId="57BC840D" w:rsidR="007E58E7" w:rsidRDefault="007E58E7" w:rsidP="007E58E7"/>
    <w:p w14:paraId="77F01FAB" w14:textId="77777777" w:rsidR="007E58E7" w:rsidRDefault="007E58E7" w:rsidP="007E58E7"/>
    <w:p w14:paraId="51FBC9C6" w14:textId="4810B2C6" w:rsidR="007E58E7" w:rsidRDefault="007E58E7" w:rsidP="007E58E7">
      <w:pPr>
        <w:pStyle w:val="Heading1"/>
        <w:rPr>
          <w:b/>
          <w:bCs/>
        </w:rPr>
      </w:pPr>
      <w:bookmarkStart w:id="13" w:name="_Toc59964586"/>
      <w:r w:rsidRPr="00AF79FE">
        <w:rPr>
          <w:b/>
          <w:bCs/>
        </w:rPr>
        <w:t>Interface</w:t>
      </w:r>
      <w:r>
        <w:rPr>
          <w:b/>
          <w:bCs/>
        </w:rPr>
        <w:t>s</w:t>
      </w:r>
      <w:r w:rsidRPr="00AF79FE">
        <w:rPr>
          <w:b/>
          <w:bCs/>
        </w:rPr>
        <w:t>:</w:t>
      </w:r>
      <w:bookmarkEnd w:id="13"/>
    </w:p>
    <w:p w14:paraId="43788513" w14:textId="39B988C1" w:rsidR="007E58E7" w:rsidRPr="001F399A" w:rsidRDefault="008E0C50" w:rsidP="007E58E7">
      <w:pPr>
        <w:pStyle w:val="Heading2"/>
      </w:pPr>
      <w:bookmarkStart w:id="14" w:name="_Toc59964587"/>
      <w:r>
        <w:t>FC</w:t>
      </w:r>
      <w:r w:rsidR="007E58E7">
        <w:t>:</w:t>
      </w:r>
      <w:bookmarkEnd w:id="14"/>
    </w:p>
    <w:tbl>
      <w:tblPr>
        <w:tblStyle w:val="ListTable3-Accent6"/>
        <w:tblW w:w="10348"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9"/>
        <w:gridCol w:w="518"/>
        <w:gridCol w:w="5041"/>
      </w:tblGrid>
      <w:tr w:rsidR="007E58E7" w14:paraId="70F2F806" w14:textId="77777777" w:rsidTr="005814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9" w:type="dxa"/>
            <w:tcBorders>
              <w:bottom w:val="none" w:sz="0" w:space="0" w:color="auto"/>
              <w:right w:val="none" w:sz="0" w:space="0" w:color="auto"/>
            </w:tcBorders>
            <w:shd w:val="clear" w:color="auto" w:fill="00B050"/>
          </w:tcPr>
          <w:p w14:paraId="01960312" w14:textId="77777777" w:rsidR="007E58E7" w:rsidRPr="00D37A52" w:rsidRDefault="007E58E7" w:rsidP="0058146F">
            <w:pPr>
              <w:rPr>
                <w:color w:val="auto"/>
              </w:rPr>
            </w:pPr>
            <w:r w:rsidRPr="00D37A52">
              <w:rPr>
                <w:color w:val="auto"/>
              </w:rPr>
              <w:t>Name</w:t>
            </w:r>
          </w:p>
        </w:tc>
        <w:tc>
          <w:tcPr>
            <w:tcW w:w="518" w:type="dxa"/>
            <w:shd w:val="clear" w:color="auto" w:fill="00B050"/>
          </w:tcPr>
          <w:p w14:paraId="730082DB" w14:textId="77777777" w:rsidR="007E58E7" w:rsidRPr="00D37A52" w:rsidRDefault="007E58E7" w:rsidP="0058146F">
            <w:pPr>
              <w:cnfStyle w:val="100000000000" w:firstRow="1" w:lastRow="0" w:firstColumn="0" w:lastColumn="0" w:oddVBand="0" w:evenVBand="0" w:oddHBand="0" w:evenHBand="0" w:firstRowFirstColumn="0" w:firstRowLastColumn="0" w:lastRowFirstColumn="0" w:lastRowLastColumn="0"/>
              <w:rPr>
                <w:color w:val="auto"/>
              </w:rPr>
            </w:pPr>
            <w:r w:rsidRPr="00D37A52">
              <w:rPr>
                <w:color w:val="auto"/>
              </w:rPr>
              <w:t>I/O</w:t>
            </w:r>
          </w:p>
        </w:tc>
        <w:tc>
          <w:tcPr>
            <w:tcW w:w="5041" w:type="dxa"/>
            <w:shd w:val="clear" w:color="auto" w:fill="00B050"/>
          </w:tcPr>
          <w:p w14:paraId="75A90A09" w14:textId="77777777" w:rsidR="007E58E7" w:rsidRPr="00D37A52" w:rsidRDefault="007E58E7" w:rsidP="0058146F">
            <w:pPr>
              <w:cnfStyle w:val="100000000000" w:firstRow="1" w:lastRow="0" w:firstColumn="0" w:lastColumn="0" w:oddVBand="0" w:evenVBand="0" w:oddHBand="0" w:evenHBand="0" w:firstRowFirstColumn="0" w:firstRowLastColumn="0" w:lastRowFirstColumn="0" w:lastRowLastColumn="0"/>
              <w:rPr>
                <w:color w:val="auto"/>
              </w:rPr>
            </w:pPr>
            <w:r w:rsidRPr="00D37A52">
              <w:rPr>
                <w:color w:val="auto"/>
              </w:rPr>
              <w:t>Comment</w:t>
            </w:r>
          </w:p>
        </w:tc>
      </w:tr>
      <w:tr w:rsidR="007E58E7" w14:paraId="13E72CDB" w14:textId="77777777" w:rsidTr="00581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8" w:type="dxa"/>
            <w:gridSpan w:val="3"/>
            <w:shd w:val="clear" w:color="auto" w:fill="92D050"/>
          </w:tcPr>
          <w:p w14:paraId="3421E8A7" w14:textId="77777777" w:rsidR="007E58E7" w:rsidRPr="00D37A52" w:rsidRDefault="007E58E7" w:rsidP="0058146F">
            <w:r>
              <w:t>General</w:t>
            </w:r>
          </w:p>
        </w:tc>
      </w:tr>
      <w:tr w:rsidR="007E58E7" w14:paraId="63097A3B" w14:textId="77777777" w:rsidTr="0058146F">
        <w:tc>
          <w:tcPr>
            <w:cnfStyle w:val="001000000000" w:firstRow="0" w:lastRow="0" w:firstColumn="1" w:lastColumn="0" w:oddVBand="0" w:evenVBand="0" w:oddHBand="0" w:evenHBand="0" w:firstRowFirstColumn="0" w:firstRowLastColumn="0" w:lastRowFirstColumn="0" w:lastRowLastColumn="0"/>
            <w:tcW w:w="4789" w:type="dxa"/>
          </w:tcPr>
          <w:p w14:paraId="26B08D66" w14:textId="77777777" w:rsidR="007E58E7" w:rsidRDefault="007E58E7" w:rsidP="0058146F">
            <w:r>
              <w:t>clk</w:t>
            </w:r>
          </w:p>
        </w:tc>
        <w:tc>
          <w:tcPr>
            <w:tcW w:w="518" w:type="dxa"/>
          </w:tcPr>
          <w:p w14:paraId="5E2D529A" w14:textId="77777777" w:rsidR="007E58E7" w:rsidRDefault="007E58E7" w:rsidP="0058146F">
            <w:pPr>
              <w:cnfStyle w:val="000000000000" w:firstRow="0" w:lastRow="0" w:firstColumn="0" w:lastColumn="0" w:oddVBand="0" w:evenVBand="0" w:oddHBand="0" w:evenHBand="0" w:firstRowFirstColumn="0" w:firstRowLastColumn="0" w:lastRowFirstColumn="0" w:lastRowLastColumn="0"/>
            </w:pPr>
            <w:r>
              <w:t>I</w:t>
            </w:r>
          </w:p>
        </w:tc>
        <w:tc>
          <w:tcPr>
            <w:tcW w:w="5041" w:type="dxa"/>
          </w:tcPr>
          <w:p w14:paraId="0BC6C1E7" w14:textId="77777777" w:rsidR="007E58E7" w:rsidRDefault="007E58E7" w:rsidP="0058146F">
            <w:pPr>
              <w:cnfStyle w:val="000000000000" w:firstRow="0" w:lastRow="0" w:firstColumn="0" w:lastColumn="0" w:oddVBand="0" w:evenVBand="0" w:oddHBand="0" w:evenHBand="0" w:firstRowFirstColumn="0" w:firstRowLastColumn="0" w:lastRowFirstColumn="0" w:lastRowLastColumn="0"/>
            </w:pPr>
            <w:r>
              <w:t>clock</w:t>
            </w:r>
          </w:p>
        </w:tc>
      </w:tr>
      <w:tr w:rsidR="007E58E7" w14:paraId="54D9DE67" w14:textId="77777777" w:rsidTr="00581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Pr>
          <w:p w14:paraId="7DA315ED" w14:textId="77777777" w:rsidR="007E58E7" w:rsidRDefault="007E58E7" w:rsidP="0058146F">
            <w:r>
              <w:t>rst_n</w:t>
            </w:r>
          </w:p>
        </w:tc>
        <w:tc>
          <w:tcPr>
            <w:tcW w:w="518" w:type="dxa"/>
          </w:tcPr>
          <w:p w14:paraId="748D25E6" w14:textId="77777777" w:rsidR="007E58E7" w:rsidRDefault="007E58E7" w:rsidP="0058146F">
            <w:pPr>
              <w:cnfStyle w:val="000000100000" w:firstRow="0" w:lastRow="0" w:firstColumn="0" w:lastColumn="0" w:oddVBand="0" w:evenVBand="0" w:oddHBand="1" w:evenHBand="0" w:firstRowFirstColumn="0" w:firstRowLastColumn="0" w:lastRowFirstColumn="0" w:lastRowLastColumn="0"/>
            </w:pPr>
            <w:r>
              <w:t>I</w:t>
            </w:r>
          </w:p>
        </w:tc>
        <w:tc>
          <w:tcPr>
            <w:tcW w:w="5041" w:type="dxa"/>
          </w:tcPr>
          <w:p w14:paraId="65F3CBAF" w14:textId="77777777" w:rsidR="007E58E7" w:rsidRDefault="007E58E7" w:rsidP="0058146F">
            <w:pPr>
              <w:cnfStyle w:val="000000100000" w:firstRow="0" w:lastRow="0" w:firstColumn="0" w:lastColumn="0" w:oddVBand="0" w:evenVBand="0" w:oddHBand="1" w:evenHBand="0" w:firstRowFirstColumn="0" w:firstRowLastColumn="0" w:lastRowFirstColumn="0" w:lastRowLastColumn="0"/>
            </w:pPr>
            <w:r>
              <w:t>reset negative</w:t>
            </w:r>
          </w:p>
        </w:tc>
      </w:tr>
      <w:tr w:rsidR="007E58E7" w14:paraId="404B329B" w14:textId="77777777" w:rsidTr="0058146F">
        <w:tc>
          <w:tcPr>
            <w:cnfStyle w:val="001000000000" w:firstRow="0" w:lastRow="0" w:firstColumn="1" w:lastColumn="0" w:oddVBand="0" w:evenVBand="0" w:oddHBand="0" w:evenHBand="0" w:firstRowFirstColumn="0" w:firstRowLastColumn="0" w:lastRowFirstColumn="0" w:lastRowLastColumn="0"/>
            <w:tcW w:w="10348" w:type="dxa"/>
            <w:gridSpan w:val="3"/>
            <w:shd w:val="clear" w:color="auto" w:fill="92D050"/>
          </w:tcPr>
          <w:p w14:paraId="4535E97D" w14:textId="77777777" w:rsidR="007E58E7" w:rsidRDefault="007E58E7" w:rsidP="0058146F">
            <w:r>
              <w:t>Memory Interfaces</w:t>
            </w:r>
          </w:p>
        </w:tc>
      </w:tr>
      <w:tr w:rsidR="007E58E7" w14:paraId="2618CD50" w14:textId="77777777" w:rsidTr="00581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Borders>
              <w:right w:val="none" w:sz="0" w:space="0" w:color="auto"/>
            </w:tcBorders>
          </w:tcPr>
          <w:p w14:paraId="1FE1481E" w14:textId="77777777" w:rsidR="007E58E7" w:rsidRPr="00C336B4" w:rsidRDefault="007E58E7" w:rsidP="0058146F">
            <w:pPr>
              <w:rPr>
                <w:b w:val="0"/>
                <w:bCs w:val="0"/>
              </w:rPr>
            </w:pPr>
            <w:r>
              <w:t xml:space="preserve">mem_intf_read_pic </w:t>
            </w:r>
          </w:p>
        </w:tc>
        <w:tc>
          <w:tcPr>
            <w:tcW w:w="518" w:type="dxa"/>
          </w:tcPr>
          <w:p w14:paraId="20985847" w14:textId="77777777" w:rsidR="007E58E7" w:rsidRDefault="007E58E7" w:rsidP="0058146F">
            <w:pPr>
              <w:cnfStyle w:val="000000100000" w:firstRow="0" w:lastRow="0" w:firstColumn="0" w:lastColumn="0" w:oddVBand="0" w:evenVBand="0" w:oddHBand="1" w:evenHBand="0" w:firstRowFirstColumn="0" w:firstRowLastColumn="0" w:lastRowFirstColumn="0" w:lastRowLastColumn="0"/>
            </w:pPr>
            <w:r>
              <w:t>IF</w:t>
            </w:r>
          </w:p>
        </w:tc>
        <w:tc>
          <w:tcPr>
            <w:tcW w:w="5041" w:type="dxa"/>
          </w:tcPr>
          <w:p w14:paraId="0F7F6A2C" w14:textId="77777777" w:rsidR="007E58E7" w:rsidRDefault="007E58E7" w:rsidP="0058146F">
            <w:pPr>
              <w:cnfStyle w:val="000000100000" w:firstRow="0" w:lastRow="0" w:firstColumn="0" w:lastColumn="0" w:oddVBand="0" w:evenVBand="0" w:oddHBand="1" w:evenHBand="0" w:firstRowFirstColumn="0" w:firstRowLastColumn="0" w:lastRowFirstColumn="0" w:lastRowLastColumn="0"/>
            </w:pPr>
            <w:r>
              <w:t xml:space="preserve">Read interface from memory </w:t>
            </w:r>
          </w:p>
        </w:tc>
      </w:tr>
      <w:tr w:rsidR="007E58E7" w14:paraId="21BCD74C" w14:textId="77777777" w:rsidTr="0058146F">
        <w:tc>
          <w:tcPr>
            <w:cnfStyle w:val="001000000000" w:firstRow="0" w:lastRow="0" w:firstColumn="1" w:lastColumn="0" w:oddVBand="0" w:evenVBand="0" w:oddHBand="0" w:evenHBand="0" w:firstRowFirstColumn="0" w:firstRowLastColumn="0" w:lastRowFirstColumn="0" w:lastRowLastColumn="0"/>
            <w:tcW w:w="4789" w:type="dxa"/>
            <w:tcBorders>
              <w:right w:val="none" w:sz="0" w:space="0" w:color="auto"/>
            </w:tcBorders>
          </w:tcPr>
          <w:p w14:paraId="208939CD" w14:textId="77777777" w:rsidR="007E58E7" w:rsidRDefault="007E58E7" w:rsidP="0058146F">
            <w:r>
              <w:t>mem_intf_read_wgt</w:t>
            </w:r>
          </w:p>
        </w:tc>
        <w:tc>
          <w:tcPr>
            <w:tcW w:w="518" w:type="dxa"/>
          </w:tcPr>
          <w:p w14:paraId="4B7B28BE" w14:textId="77777777" w:rsidR="007E58E7" w:rsidRDefault="007E58E7" w:rsidP="0058146F">
            <w:pPr>
              <w:cnfStyle w:val="000000000000" w:firstRow="0" w:lastRow="0" w:firstColumn="0" w:lastColumn="0" w:oddVBand="0" w:evenVBand="0" w:oddHBand="0" w:evenHBand="0" w:firstRowFirstColumn="0" w:firstRowLastColumn="0" w:lastRowFirstColumn="0" w:lastRowLastColumn="0"/>
            </w:pPr>
            <w:r>
              <w:t>IF</w:t>
            </w:r>
          </w:p>
        </w:tc>
        <w:tc>
          <w:tcPr>
            <w:tcW w:w="5041" w:type="dxa"/>
          </w:tcPr>
          <w:p w14:paraId="4ED6CE80" w14:textId="77777777" w:rsidR="007E58E7" w:rsidRDefault="007E58E7" w:rsidP="0058146F">
            <w:pPr>
              <w:cnfStyle w:val="000000000000" w:firstRow="0" w:lastRow="0" w:firstColumn="0" w:lastColumn="0" w:oddVBand="0" w:evenVBand="0" w:oddHBand="0" w:evenHBand="0" w:firstRowFirstColumn="0" w:firstRowLastColumn="0" w:lastRowFirstColumn="0" w:lastRowLastColumn="0"/>
            </w:pPr>
            <w:r>
              <w:t>Read interface from memory</w:t>
            </w:r>
          </w:p>
        </w:tc>
      </w:tr>
      <w:tr w:rsidR="007E58E7" w14:paraId="6D131E57" w14:textId="77777777" w:rsidTr="00581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Pr>
          <w:p w14:paraId="649C4D6F" w14:textId="77777777" w:rsidR="007E58E7" w:rsidRDefault="007E58E7" w:rsidP="0058146F">
            <w:r>
              <w:t>mem_intf_write</w:t>
            </w:r>
          </w:p>
          <w:p w14:paraId="5B537875" w14:textId="77777777" w:rsidR="007E58E7" w:rsidRDefault="007E58E7" w:rsidP="0058146F"/>
        </w:tc>
        <w:tc>
          <w:tcPr>
            <w:tcW w:w="518" w:type="dxa"/>
          </w:tcPr>
          <w:p w14:paraId="2C41183E" w14:textId="77777777" w:rsidR="007E58E7" w:rsidRDefault="007E58E7" w:rsidP="0058146F">
            <w:pPr>
              <w:cnfStyle w:val="000000100000" w:firstRow="0" w:lastRow="0" w:firstColumn="0" w:lastColumn="0" w:oddVBand="0" w:evenVBand="0" w:oddHBand="1" w:evenHBand="0" w:firstRowFirstColumn="0" w:firstRowLastColumn="0" w:lastRowFirstColumn="0" w:lastRowLastColumn="0"/>
            </w:pPr>
            <w:r>
              <w:t>IF</w:t>
            </w:r>
          </w:p>
        </w:tc>
        <w:tc>
          <w:tcPr>
            <w:tcW w:w="5041" w:type="dxa"/>
          </w:tcPr>
          <w:p w14:paraId="584BC00A" w14:textId="77777777" w:rsidR="007E58E7" w:rsidRDefault="007E58E7" w:rsidP="0058146F">
            <w:pPr>
              <w:cnfStyle w:val="000000100000" w:firstRow="0" w:lastRow="0" w:firstColumn="0" w:lastColumn="0" w:oddVBand="0" w:evenVBand="0" w:oddHBand="1" w:evenHBand="0" w:firstRowFirstColumn="0" w:firstRowLastColumn="0" w:lastRowFirstColumn="0" w:lastRowLastColumn="0"/>
            </w:pPr>
            <w:r>
              <w:t>Write interface to memory</w:t>
            </w:r>
          </w:p>
        </w:tc>
      </w:tr>
      <w:tr w:rsidR="007E58E7" w14:paraId="3CE8E282" w14:textId="77777777" w:rsidTr="0058146F">
        <w:tc>
          <w:tcPr>
            <w:cnfStyle w:val="001000000000" w:firstRow="0" w:lastRow="0" w:firstColumn="1" w:lastColumn="0" w:oddVBand="0" w:evenVBand="0" w:oddHBand="0" w:evenHBand="0" w:firstRowFirstColumn="0" w:firstRowLastColumn="0" w:lastRowFirstColumn="0" w:lastRowLastColumn="0"/>
            <w:tcW w:w="4789" w:type="dxa"/>
            <w:shd w:val="clear" w:color="auto" w:fill="92D050"/>
          </w:tcPr>
          <w:p w14:paraId="117FE03A" w14:textId="77777777" w:rsidR="007E58E7" w:rsidRDefault="007E58E7" w:rsidP="0058146F">
            <w:r>
              <w:t>Software Interface</w:t>
            </w:r>
          </w:p>
        </w:tc>
        <w:tc>
          <w:tcPr>
            <w:tcW w:w="518" w:type="dxa"/>
            <w:shd w:val="clear" w:color="auto" w:fill="92D050"/>
          </w:tcPr>
          <w:p w14:paraId="71C9C4D8" w14:textId="77777777" w:rsidR="007E58E7" w:rsidRDefault="007E58E7" w:rsidP="0058146F">
            <w:pPr>
              <w:cnfStyle w:val="000000000000" w:firstRow="0" w:lastRow="0" w:firstColumn="0" w:lastColumn="0" w:oddVBand="0" w:evenVBand="0" w:oddHBand="0" w:evenHBand="0" w:firstRowFirstColumn="0" w:firstRowLastColumn="0" w:lastRowFirstColumn="0" w:lastRowLastColumn="0"/>
            </w:pPr>
          </w:p>
        </w:tc>
        <w:tc>
          <w:tcPr>
            <w:tcW w:w="5041" w:type="dxa"/>
            <w:shd w:val="clear" w:color="auto" w:fill="92D050"/>
          </w:tcPr>
          <w:p w14:paraId="64918003" w14:textId="77777777" w:rsidR="007E58E7" w:rsidRDefault="007E58E7" w:rsidP="0058146F">
            <w:pPr>
              <w:cnfStyle w:val="000000000000" w:firstRow="0" w:lastRow="0" w:firstColumn="0" w:lastColumn="0" w:oddVBand="0" w:evenVBand="0" w:oddHBand="0" w:evenHBand="0" w:firstRowFirstColumn="0" w:firstRowLastColumn="0" w:lastRowFirstColumn="0" w:lastRowLastColumn="0"/>
            </w:pPr>
          </w:p>
        </w:tc>
      </w:tr>
      <w:tr w:rsidR="007E58E7" w14:paraId="5E89A946" w14:textId="77777777" w:rsidTr="00581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shd w:val="clear" w:color="auto" w:fill="auto"/>
          </w:tcPr>
          <w:p w14:paraId="4D4672E3" w14:textId="03945525" w:rsidR="007E58E7" w:rsidRDefault="008E0C50" w:rsidP="0058146F">
            <w:r>
              <w:t>fc</w:t>
            </w:r>
            <w:r w:rsidR="007E58E7">
              <w:t>_sw_busy_ind</w:t>
            </w:r>
          </w:p>
        </w:tc>
        <w:tc>
          <w:tcPr>
            <w:tcW w:w="518" w:type="dxa"/>
            <w:shd w:val="clear" w:color="auto" w:fill="auto"/>
          </w:tcPr>
          <w:p w14:paraId="22B24A41" w14:textId="77777777" w:rsidR="007E58E7" w:rsidRDefault="007E58E7" w:rsidP="0058146F">
            <w:pPr>
              <w:cnfStyle w:val="000000100000" w:firstRow="0" w:lastRow="0" w:firstColumn="0" w:lastColumn="0" w:oddVBand="0" w:evenVBand="0" w:oddHBand="1" w:evenHBand="0" w:firstRowFirstColumn="0" w:firstRowLastColumn="0" w:lastRowFirstColumn="0" w:lastRowLastColumn="0"/>
            </w:pPr>
            <w:r>
              <w:t>O</w:t>
            </w:r>
          </w:p>
        </w:tc>
        <w:tc>
          <w:tcPr>
            <w:tcW w:w="5041" w:type="dxa"/>
            <w:shd w:val="clear" w:color="auto" w:fill="auto"/>
          </w:tcPr>
          <w:p w14:paraId="2CD766A6" w14:textId="3BFBD95A" w:rsidR="007E58E7" w:rsidRDefault="007E58E7" w:rsidP="0058146F">
            <w:pPr>
              <w:cnfStyle w:val="000000100000" w:firstRow="0" w:lastRow="0" w:firstColumn="0" w:lastColumn="0" w:oddVBand="0" w:evenVBand="0" w:oddHBand="1" w:evenHBand="0" w:firstRowFirstColumn="0" w:firstRowLastColumn="0" w:lastRowFirstColumn="0" w:lastRowLastColumn="0"/>
            </w:pPr>
            <w:r>
              <w:t xml:space="preserve">An output to the software - </w:t>
            </w:r>
            <w:r>
              <w:br/>
              <w:t xml:space="preserve">1 – </w:t>
            </w:r>
            <w:r w:rsidR="00CB5E08">
              <w:t>FC</w:t>
            </w:r>
            <w:r>
              <w:t xml:space="preserve"> unit is busy </w:t>
            </w:r>
            <w:r>
              <w:br/>
              <w:t xml:space="preserve">0 – </w:t>
            </w:r>
            <w:r w:rsidR="00CB5E08">
              <w:t>FC</w:t>
            </w:r>
            <w:r>
              <w:t xml:space="preserve"> is available (Default) </w:t>
            </w:r>
          </w:p>
        </w:tc>
      </w:tr>
      <w:tr w:rsidR="007E58E7" w14:paraId="229CFBE1" w14:textId="77777777" w:rsidTr="0058146F">
        <w:tc>
          <w:tcPr>
            <w:cnfStyle w:val="001000000000" w:firstRow="0" w:lastRow="0" w:firstColumn="1" w:lastColumn="0" w:oddVBand="0" w:evenVBand="0" w:oddHBand="0" w:evenHBand="0" w:firstRowFirstColumn="0" w:firstRowLastColumn="0" w:lastRowFirstColumn="0" w:lastRowLastColumn="0"/>
            <w:tcW w:w="4789" w:type="dxa"/>
            <w:shd w:val="clear" w:color="auto" w:fill="auto"/>
          </w:tcPr>
          <w:p w14:paraId="622FBA65" w14:textId="360006A2" w:rsidR="007E58E7" w:rsidRDefault="007E58E7" w:rsidP="0058146F">
            <w:r>
              <w:t>sw_</w:t>
            </w:r>
            <w:r w:rsidR="008E0C50">
              <w:t>fc</w:t>
            </w:r>
            <w:r>
              <w:t>_if_vld</w:t>
            </w:r>
          </w:p>
        </w:tc>
        <w:tc>
          <w:tcPr>
            <w:tcW w:w="518" w:type="dxa"/>
            <w:shd w:val="clear" w:color="auto" w:fill="auto"/>
          </w:tcPr>
          <w:p w14:paraId="5C0E97F8" w14:textId="77777777" w:rsidR="007E58E7" w:rsidRDefault="007E58E7" w:rsidP="0058146F">
            <w:pPr>
              <w:cnfStyle w:val="000000000000" w:firstRow="0" w:lastRow="0" w:firstColumn="0" w:lastColumn="0" w:oddVBand="0" w:evenVBand="0" w:oddHBand="0" w:evenHBand="0" w:firstRowFirstColumn="0" w:firstRowLastColumn="0" w:lastRowFirstColumn="0" w:lastRowLastColumn="0"/>
            </w:pPr>
            <w:r>
              <w:t>I</w:t>
            </w:r>
          </w:p>
        </w:tc>
        <w:tc>
          <w:tcPr>
            <w:tcW w:w="5041" w:type="dxa"/>
            <w:shd w:val="clear" w:color="auto" w:fill="auto"/>
          </w:tcPr>
          <w:p w14:paraId="36E8F8C9" w14:textId="77777777" w:rsidR="007E58E7" w:rsidRDefault="007E58E7" w:rsidP="0058146F">
            <w:pPr>
              <w:cnfStyle w:val="000000000000" w:firstRow="0" w:lastRow="0" w:firstColumn="0" w:lastColumn="0" w:oddVBand="0" w:evenVBand="0" w:oddHBand="0" w:evenHBand="0" w:firstRowFirstColumn="0" w:firstRowLastColumn="0" w:lastRowFirstColumn="0" w:lastRowLastColumn="0"/>
            </w:pPr>
            <w:r>
              <w:t>SW registers can be used/ there was a data change in registers</w:t>
            </w:r>
          </w:p>
        </w:tc>
      </w:tr>
      <w:tr w:rsidR="007E58E7" w14:paraId="7DEEE6DB" w14:textId="77777777" w:rsidTr="00581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shd w:val="clear" w:color="auto" w:fill="auto"/>
          </w:tcPr>
          <w:p w14:paraId="7B77BDCD" w14:textId="4F40826E" w:rsidR="007E58E7" w:rsidRDefault="00C41849" w:rsidP="0058146F">
            <w:r>
              <w:t>fc</w:t>
            </w:r>
            <w:r w:rsidR="007E58E7">
              <w:t>_addr_x</w:t>
            </w:r>
          </w:p>
        </w:tc>
        <w:tc>
          <w:tcPr>
            <w:tcW w:w="518" w:type="dxa"/>
            <w:shd w:val="clear" w:color="auto" w:fill="auto"/>
          </w:tcPr>
          <w:p w14:paraId="3BB96439" w14:textId="77777777" w:rsidR="007E58E7" w:rsidRDefault="007E58E7" w:rsidP="0058146F">
            <w:pPr>
              <w:cnfStyle w:val="000000100000" w:firstRow="0" w:lastRow="0" w:firstColumn="0" w:lastColumn="0" w:oddVBand="0" w:evenVBand="0" w:oddHBand="1" w:evenHBand="0" w:firstRowFirstColumn="0" w:firstRowLastColumn="0" w:lastRowFirstColumn="0" w:lastRowLastColumn="0"/>
            </w:pPr>
            <w:r>
              <w:t>I</w:t>
            </w:r>
          </w:p>
        </w:tc>
        <w:tc>
          <w:tcPr>
            <w:tcW w:w="5041" w:type="dxa"/>
            <w:shd w:val="clear" w:color="auto" w:fill="auto"/>
          </w:tcPr>
          <w:p w14:paraId="5246B732" w14:textId="3BDA19E4" w:rsidR="007E58E7" w:rsidRDefault="008E0C50" w:rsidP="0058146F">
            <w:pPr>
              <w:cnfStyle w:val="000000100000" w:firstRow="0" w:lastRow="0" w:firstColumn="0" w:lastColumn="0" w:oddVBand="0" w:evenVBand="0" w:oddHBand="1" w:evenHBand="0" w:firstRowFirstColumn="0" w:firstRowLastColumn="0" w:lastRowFirstColumn="0" w:lastRowLastColumn="0"/>
            </w:pPr>
            <w:r>
              <w:t>FC</w:t>
            </w:r>
            <w:r w:rsidR="007E58E7">
              <w:t xml:space="preserve"> Data FIRST address</w:t>
            </w:r>
          </w:p>
        </w:tc>
      </w:tr>
      <w:tr w:rsidR="007E58E7" w14:paraId="50E0D081" w14:textId="77777777" w:rsidTr="0058146F">
        <w:tc>
          <w:tcPr>
            <w:cnfStyle w:val="001000000000" w:firstRow="0" w:lastRow="0" w:firstColumn="1" w:lastColumn="0" w:oddVBand="0" w:evenVBand="0" w:oddHBand="0" w:evenHBand="0" w:firstRowFirstColumn="0" w:firstRowLastColumn="0" w:lastRowFirstColumn="0" w:lastRowLastColumn="0"/>
            <w:tcW w:w="4789" w:type="dxa"/>
            <w:shd w:val="clear" w:color="auto" w:fill="auto"/>
          </w:tcPr>
          <w:p w14:paraId="773F9B56" w14:textId="6E7D424C" w:rsidR="007E58E7" w:rsidRDefault="008E0C50" w:rsidP="0058146F">
            <w:r>
              <w:t>fc</w:t>
            </w:r>
            <w:r w:rsidR="007E58E7">
              <w:t>_addr_z</w:t>
            </w:r>
          </w:p>
        </w:tc>
        <w:tc>
          <w:tcPr>
            <w:tcW w:w="518" w:type="dxa"/>
            <w:shd w:val="clear" w:color="auto" w:fill="auto"/>
          </w:tcPr>
          <w:p w14:paraId="5E3733A4" w14:textId="77777777" w:rsidR="007E58E7" w:rsidRDefault="007E58E7" w:rsidP="0058146F">
            <w:pPr>
              <w:cnfStyle w:val="000000000000" w:firstRow="0" w:lastRow="0" w:firstColumn="0" w:lastColumn="0" w:oddVBand="0" w:evenVBand="0" w:oddHBand="0" w:evenHBand="0" w:firstRowFirstColumn="0" w:firstRowLastColumn="0" w:lastRowFirstColumn="0" w:lastRowLastColumn="0"/>
            </w:pPr>
            <w:r>
              <w:t>I</w:t>
            </w:r>
          </w:p>
        </w:tc>
        <w:tc>
          <w:tcPr>
            <w:tcW w:w="5041" w:type="dxa"/>
            <w:shd w:val="clear" w:color="auto" w:fill="auto"/>
          </w:tcPr>
          <w:p w14:paraId="06C50F18" w14:textId="5BFDDEFF" w:rsidR="007E58E7" w:rsidRDefault="008E0C50" w:rsidP="0058146F">
            <w:pPr>
              <w:cnfStyle w:val="000000000000" w:firstRow="0" w:lastRow="0" w:firstColumn="0" w:lastColumn="0" w:oddVBand="0" w:evenVBand="0" w:oddHBand="0" w:evenHBand="0" w:firstRowFirstColumn="0" w:firstRowLastColumn="0" w:lastRowFirstColumn="0" w:lastRowLastColumn="0"/>
            </w:pPr>
            <w:r>
              <w:t>FC</w:t>
            </w:r>
            <w:r w:rsidR="007E58E7">
              <w:t xml:space="preserve"> return address</w:t>
            </w:r>
          </w:p>
        </w:tc>
      </w:tr>
      <w:tr w:rsidR="007E58E7" w14:paraId="3F1FDAC2" w14:textId="77777777" w:rsidTr="00581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shd w:val="clear" w:color="auto" w:fill="auto"/>
          </w:tcPr>
          <w:p w14:paraId="5BABB4F6" w14:textId="0FEEE10E" w:rsidR="007E58E7" w:rsidRDefault="008E0C50" w:rsidP="0058146F">
            <w:r>
              <w:t>fc</w:t>
            </w:r>
            <w:r w:rsidR="007E58E7">
              <w:t>_x</w:t>
            </w:r>
            <w:r w:rsidR="00FD68CC">
              <w:t>m</w:t>
            </w:r>
            <w:r w:rsidR="007E58E7">
              <w:t xml:space="preserve">   </w:t>
            </w:r>
          </w:p>
        </w:tc>
        <w:tc>
          <w:tcPr>
            <w:tcW w:w="518" w:type="dxa"/>
            <w:shd w:val="clear" w:color="auto" w:fill="auto"/>
          </w:tcPr>
          <w:p w14:paraId="654A21DF" w14:textId="77777777" w:rsidR="007E58E7" w:rsidRDefault="007E58E7" w:rsidP="0058146F">
            <w:pPr>
              <w:cnfStyle w:val="000000100000" w:firstRow="0" w:lastRow="0" w:firstColumn="0" w:lastColumn="0" w:oddVBand="0" w:evenVBand="0" w:oddHBand="1" w:evenHBand="0" w:firstRowFirstColumn="0" w:firstRowLastColumn="0" w:lastRowFirstColumn="0" w:lastRowLastColumn="0"/>
            </w:pPr>
            <w:r>
              <w:t>I</w:t>
            </w:r>
          </w:p>
        </w:tc>
        <w:tc>
          <w:tcPr>
            <w:tcW w:w="5041" w:type="dxa"/>
            <w:shd w:val="clear" w:color="auto" w:fill="auto"/>
          </w:tcPr>
          <w:p w14:paraId="6802666A" w14:textId="7AAE0158" w:rsidR="007E58E7" w:rsidRDefault="008E0C50" w:rsidP="0058146F">
            <w:pPr>
              <w:cnfStyle w:val="000000100000" w:firstRow="0" w:lastRow="0" w:firstColumn="0" w:lastColumn="0" w:oddVBand="0" w:evenVBand="0" w:oddHBand="1" w:evenHBand="0" w:firstRowFirstColumn="0" w:firstRowLastColumn="0" w:lastRowFirstColumn="0" w:lastRowLastColumn="0"/>
            </w:pPr>
            <w:r>
              <w:t>FC</w:t>
            </w:r>
            <w:r w:rsidR="007E58E7">
              <w:t xml:space="preserve"> data matrix num of rows</w:t>
            </w:r>
          </w:p>
        </w:tc>
      </w:tr>
      <w:tr w:rsidR="007E58E7" w14:paraId="59741E03" w14:textId="77777777" w:rsidTr="0058146F">
        <w:tc>
          <w:tcPr>
            <w:cnfStyle w:val="001000000000" w:firstRow="0" w:lastRow="0" w:firstColumn="1" w:lastColumn="0" w:oddVBand="0" w:evenVBand="0" w:oddHBand="0" w:evenHBand="0" w:firstRowFirstColumn="0" w:firstRowLastColumn="0" w:lastRowFirstColumn="0" w:lastRowLastColumn="0"/>
            <w:tcW w:w="4789" w:type="dxa"/>
            <w:shd w:val="clear" w:color="auto" w:fill="auto"/>
          </w:tcPr>
          <w:p w14:paraId="375CE1E9" w14:textId="7A6861C0" w:rsidR="007E58E7" w:rsidRDefault="008E0C50" w:rsidP="0058146F">
            <w:r>
              <w:t>fc</w:t>
            </w:r>
            <w:r w:rsidR="007E58E7">
              <w:t>_y</w:t>
            </w:r>
            <w:r w:rsidR="00FD68CC">
              <w:t>m</w:t>
            </w:r>
          </w:p>
        </w:tc>
        <w:tc>
          <w:tcPr>
            <w:tcW w:w="518" w:type="dxa"/>
            <w:shd w:val="clear" w:color="auto" w:fill="auto"/>
          </w:tcPr>
          <w:p w14:paraId="01537CD8" w14:textId="77777777" w:rsidR="007E58E7" w:rsidRDefault="007E58E7" w:rsidP="0058146F">
            <w:pPr>
              <w:cnfStyle w:val="000000000000" w:firstRow="0" w:lastRow="0" w:firstColumn="0" w:lastColumn="0" w:oddVBand="0" w:evenVBand="0" w:oddHBand="0" w:evenHBand="0" w:firstRowFirstColumn="0" w:firstRowLastColumn="0" w:lastRowFirstColumn="0" w:lastRowLastColumn="0"/>
            </w:pPr>
            <w:r>
              <w:t>I</w:t>
            </w:r>
          </w:p>
        </w:tc>
        <w:tc>
          <w:tcPr>
            <w:tcW w:w="5041" w:type="dxa"/>
            <w:shd w:val="clear" w:color="auto" w:fill="auto"/>
          </w:tcPr>
          <w:p w14:paraId="7AE90BBC" w14:textId="03ED5304" w:rsidR="007E58E7" w:rsidRDefault="008E0C50" w:rsidP="0058146F">
            <w:pPr>
              <w:cnfStyle w:val="000000000000" w:firstRow="0" w:lastRow="0" w:firstColumn="0" w:lastColumn="0" w:oddVBand="0" w:evenVBand="0" w:oddHBand="0" w:evenHBand="0" w:firstRowFirstColumn="0" w:firstRowLastColumn="0" w:lastRowFirstColumn="0" w:lastRowLastColumn="0"/>
            </w:pPr>
            <w:r>
              <w:t>FC</w:t>
            </w:r>
            <w:r w:rsidR="007E58E7">
              <w:t xml:space="preserve"> weight matrix num of rows</w:t>
            </w:r>
          </w:p>
        </w:tc>
      </w:tr>
      <w:tr w:rsidR="007E58E7" w14:paraId="6BC97334" w14:textId="77777777" w:rsidTr="00581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Borders>
              <w:top w:val="single" w:sz="4" w:space="0" w:color="auto"/>
              <w:bottom w:val="single" w:sz="4" w:space="0" w:color="auto"/>
            </w:tcBorders>
            <w:shd w:val="clear" w:color="auto" w:fill="auto"/>
          </w:tcPr>
          <w:p w14:paraId="56B04210" w14:textId="77B8762C" w:rsidR="007E58E7" w:rsidRDefault="008E0C50" w:rsidP="0058146F">
            <w:r>
              <w:t>fc</w:t>
            </w:r>
            <w:r w:rsidR="007E58E7">
              <w:t>_yn</w:t>
            </w:r>
          </w:p>
        </w:tc>
        <w:tc>
          <w:tcPr>
            <w:tcW w:w="518" w:type="dxa"/>
            <w:tcBorders>
              <w:top w:val="single" w:sz="4" w:space="0" w:color="auto"/>
              <w:bottom w:val="single" w:sz="4" w:space="0" w:color="auto"/>
            </w:tcBorders>
            <w:shd w:val="clear" w:color="auto" w:fill="auto"/>
          </w:tcPr>
          <w:p w14:paraId="42E34C02" w14:textId="77777777" w:rsidR="007E58E7" w:rsidRDefault="007E58E7" w:rsidP="0058146F">
            <w:pPr>
              <w:cnfStyle w:val="000000100000" w:firstRow="0" w:lastRow="0" w:firstColumn="0" w:lastColumn="0" w:oddVBand="0" w:evenVBand="0" w:oddHBand="1" w:evenHBand="0" w:firstRowFirstColumn="0" w:firstRowLastColumn="0" w:lastRowFirstColumn="0" w:lastRowLastColumn="0"/>
            </w:pPr>
            <w:r>
              <w:t>I</w:t>
            </w:r>
          </w:p>
        </w:tc>
        <w:tc>
          <w:tcPr>
            <w:tcW w:w="5041" w:type="dxa"/>
            <w:tcBorders>
              <w:top w:val="single" w:sz="4" w:space="0" w:color="auto"/>
              <w:bottom w:val="single" w:sz="4" w:space="0" w:color="auto"/>
            </w:tcBorders>
            <w:shd w:val="clear" w:color="auto" w:fill="auto"/>
          </w:tcPr>
          <w:p w14:paraId="24E7CDA8" w14:textId="45B74B75" w:rsidR="007E58E7" w:rsidRDefault="000113F7" w:rsidP="0058146F">
            <w:pPr>
              <w:cnfStyle w:val="000000100000" w:firstRow="0" w:lastRow="0" w:firstColumn="0" w:lastColumn="0" w:oddVBand="0" w:evenVBand="0" w:oddHBand="1" w:evenHBand="0" w:firstRowFirstColumn="0" w:firstRowLastColumn="0" w:lastRowFirstColumn="0" w:lastRowLastColumn="0"/>
            </w:pPr>
            <w:r>
              <w:t xml:space="preserve">FC </w:t>
            </w:r>
            <w:r w:rsidR="007E58E7">
              <w:t xml:space="preserve">weight matrix num of columns </w:t>
            </w:r>
          </w:p>
        </w:tc>
      </w:tr>
    </w:tbl>
    <w:p w14:paraId="2A55958B" w14:textId="77777777" w:rsidR="007E58E7" w:rsidRDefault="007E58E7" w:rsidP="007E58E7"/>
    <w:p w14:paraId="3056AE85" w14:textId="0DE894C7" w:rsidR="007E58E7" w:rsidRDefault="008149ED" w:rsidP="007E58E7">
      <w:pPr>
        <w:pStyle w:val="Heading2"/>
      </w:pPr>
      <w:bookmarkStart w:id="15" w:name="_Toc59964588"/>
      <w:r>
        <w:t>Activation</w:t>
      </w:r>
      <w:r w:rsidR="007E58E7">
        <w:t>:</w:t>
      </w:r>
      <w:bookmarkEnd w:id="15"/>
    </w:p>
    <w:p w14:paraId="0DDD9FBE" w14:textId="7FE23BA4" w:rsidR="007E58E7" w:rsidRDefault="00E430E6" w:rsidP="007E58E7">
      <w:r>
        <w:t>As of right now, the activation will be part of the fully connected module.</w:t>
      </w:r>
    </w:p>
    <w:p w14:paraId="430DDBD0" w14:textId="50CC4A77" w:rsidR="00E430E6" w:rsidRDefault="00E430E6" w:rsidP="007E58E7">
      <w:pPr>
        <w:pStyle w:val="Heading1"/>
        <w:rPr>
          <w:b/>
          <w:bCs/>
        </w:rPr>
      </w:pPr>
    </w:p>
    <w:p w14:paraId="485194BE" w14:textId="7CC40ADF" w:rsidR="00BB0048" w:rsidRDefault="00BB0048" w:rsidP="00BB0048"/>
    <w:p w14:paraId="07E202A7" w14:textId="1BC41CDE" w:rsidR="00BB0048" w:rsidRDefault="00BB0048" w:rsidP="00BB0048"/>
    <w:p w14:paraId="4D943AFA" w14:textId="4A967E12" w:rsidR="00BB0048" w:rsidRDefault="00BB0048" w:rsidP="00BB0048"/>
    <w:p w14:paraId="0A6F445F" w14:textId="0BEA0995" w:rsidR="00BB0048" w:rsidRDefault="00BB0048" w:rsidP="00BB0048"/>
    <w:p w14:paraId="2C7E44E3" w14:textId="748A8DBE" w:rsidR="00BB0048" w:rsidRDefault="00BB0048" w:rsidP="00BB0048"/>
    <w:p w14:paraId="026CA63E" w14:textId="49EC672F" w:rsidR="00BB0048" w:rsidRDefault="00BB0048" w:rsidP="00BB0048"/>
    <w:p w14:paraId="0D3F5383" w14:textId="0305A4E8" w:rsidR="00BB0048" w:rsidRDefault="00BB0048" w:rsidP="00BB0048"/>
    <w:p w14:paraId="0A941474" w14:textId="77777777" w:rsidR="00BB0048" w:rsidRPr="00BB0048" w:rsidRDefault="00BB0048" w:rsidP="00BB0048"/>
    <w:p w14:paraId="0A45E23E" w14:textId="4F400043" w:rsidR="007E58E7" w:rsidRPr="00331CB2" w:rsidRDefault="007E58E7" w:rsidP="007E58E7">
      <w:pPr>
        <w:pStyle w:val="Heading1"/>
        <w:rPr>
          <w:b/>
          <w:bCs/>
        </w:rPr>
      </w:pPr>
      <w:bookmarkStart w:id="16" w:name="_Toc59964589"/>
      <w:r w:rsidRPr="00331CB2">
        <w:rPr>
          <w:b/>
          <w:bCs/>
        </w:rPr>
        <w:lastRenderedPageBreak/>
        <w:t>Schedule:</w:t>
      </w:r>
      <w:bookmarkEnd w:id="16"/>
    </w:p>
    <w:tbl>
      <w:tblPr>
        <w:tblW w:w="5975"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9"/>
        <w:gridCol w:w="706"/>
        <w:gridCol w:w="290"/>
        <w:gridCol w:w="285"/>
        <w:gridCol w:w="283"/>
        <w:gridCol w:w="283"/>
        <w:gridCol w:w="283"/>
        <w:gridCol w:w="281"/>
        <w:gridCol w:w="282"/>
        <w:gridCol w:w="282"/>
        <w:gridCol w:w="282"/>
        <w:gridCol w:w="282"/>
        <w:gridCol w:w="282"/>
        <w:gridCol w:w="282"/>
        <w:gridCol w:w="282"/>
        <w:gridCol w:w="282"/>
        <w:gridCol w:w="287"/>
        <w:gridCol w:w="282"/>
        <w:gridCol w:w="282"/>
        <w:gridCol w:w="282"/>
        <w:gridCol w:w="282"/>
        <w:gridCol w:w="282"/>
        <w:gridCol w:w="282"/>
        <w:gridCol w:w="282"/>
        <w:gridCol w:w="282"/>
        <w:gridCol w:w="237"/>
        <w:gridCol w:w="237"/>
        <w:gridCol w:w="241"/>
        <w:gridCol w:w="237"/>
        <w:gridCol w:w="237"/>
        <w:gridCol w:w="241"/>
        <w:gridCol w:w="282"/>
        <w:gridCol w:w="237"/>
        <w:gridCol w:w="237"/>
        <w:gridCol w:w="379"/>
      </w:tblGrid>
      <w:tr w:rsidR="007E58E7" w:rsidRPr="00ED082A" w14:paraId="256335B8" w14:textId="77777777" w:rsidTr="00053722">
        <w:trPr>
          <w:trHeight w:val="1652"/>
        </w:trPr>
        <w:tc>
          <w:tcPr>
            <w:tcW w:w="463" w:type="pct"/>
            <w:shd w:val="clear" w:color="auto" w:fill="auto"/>
            <w:noWrap/>
            <w:vAlign w:val="bottom"/>
            <w:hideMark/>
          </w:tcPr>
          <w:p w14:paraId="36050A10" w14:textId="77777777" w:rsidR="007E58E7" w:rsidRPr="00ED082A" w:rsidRDefault="007E58E7" w:rsidP="0058146F">
            <w:pPr>
              <w:spacing w:after="0" w:line="240" w:lineRule="auto"/>
              <w:rPr>
                <w:rFonts w:ascii="Arial" w:eastAsia="Times New Roman" w:hAnsi="Arial" w:cs="Arial"/>
                <w:color w:val="000000"/>
                <w:sz w:val="14"/>
                <w:szCs w:val="14"/>
              </w:rPr>
            </w:pPr>
            <w:r w:rsidRPr="00ED082A">
              <w:rPr>
                <w:rFonts w:ascii="Arial" w:eastAsia="Times New Roman" w:hAnsi="Arial" w:cs="Arial"/>
                <w:color w:val="000000"/>
                <w:sz w:val="14"/>
                <w:szCs w:val="14"/>
              </w:rPr>
              <w:t>TASK</w:t>
            </w:r>
          </w:p>
        </w:tc>
        <w:tc>
          <w:tcPr>
            <w:tcW w:w="327" w:type="pct"/>
            <w:shd w:val="clear" w:color="auto" w:fill="auto"/>
            <w:noWrap/>
            <w:vAlign w:val="bottom"/>
            <w:hideMark/>
          </w:tcPr>
          <w:p w14:paraId="7A5FE1B9" w14:textId="77777777" w:rsidR="007E58E7" w:rsidRPr="00ED082A" w:rsidRDefault="007E58E7" w:rsidP="0058146F">
            <w:pPr>
              <w:spacing w:after="0" w:line="240" w:lineRule="auto"/>
              <w:rPr>
                <w:rFonts w:ascii="Arial" w:eastAsia="Times New Roman" w:hAnsi="Arial" w:cs="Arial"/>
                <w:color w:val="000000"/>
                <w:sz w:val="14"/>
                <w:szCs w:val="14"/>
              </w:rPr>
            </w:pPr>
            <w:r w:rsidRPr="00ED082A">
              <w:rPr>
                <w:rFonts w:ascii="Arial" w:eastAsia="Times New Roman" w:hAnsi="Arial" w:cs="Arial"/>
                <w:color w:val="000000"/>
                <w:sz w:val="14"/>
                <w:szCs w:val="14"/>
              </w:rPr>
              <w:t>Owner</w:t>
            </w:r>
          </w:p>
        </w:tc>
        <w:tc>
          <w:tcPr>
            <w:tcW w:w="134" w:type="pct"/>
            <w:shd w:val="clear" w:color="auto" w:fill="auto"/>
            <w:noWrap/>
            <w:textDirection w:val="btLr"/>
            <w:vAlign w:val="bottom"/>
            <w:hideMark/>
          </w:tcPr>
          <w:p w14:paraId="4B637536"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15-</w:t>
            </w:r>
            <w:r w:rsidRPr="00ED082A">
              <w:rPr>
                <w:rFonts w:ascii="Arial" w:eastAsia="Times New Roman" w:hAnsi="Arial" w:cs="Arial"/>
                <w:color w:val="000000"/>
                <w:sz w:val="14"/>
                <w:szCs w:val="14"/>
                <w:rtl/>
              </w:rPr>
              <w:t>נוב-20</w:t>
            </w:r>
          </w:p>
        </w:tc>
        <w:tc>
          <w:tcPr>
            <w:tcW w:w="132" w:type="pct"/>
            <w:shd w:val="clear" w:color="auto" w:fill="auto"/>
            <w:noWrap/>
            <w:textDirection w:val="btLr"/>
            <w:vAlign w:val="bottom"/>
            <w:hideMark/>
          </w:tcPr>
          <w:p w14:paraId="41946DF6"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22-</w:t>
            </w:r>
            <w:r w:rsidRPr="00ED082A">
              <w:rPr>
                <w:rFonts w:ascii="Arial" w:eastAsia="Times New Roman" w:hAnsi="Arial" w:cs="Arial"/>
                <w:color w:val="000000"/>
                <w:sz w:val="14"/>
                <w:szCs w:val="14"/>
                <w:rtl/>
              </w:rPr>
              <w:t>נוב-20</w:t>
            </w:r>
          </w:p>
        </w:tc>
        <w:tc>
          <w:tcPr>
            <w:tcW w:w="131" w:type="pct"/>
            <w:shd w:val="clear" w:color="auto" w:fill="auto"/>
            <w:noWrap/>
            <w:textDirection w:val="btLr"/>
            <w:vAlign w:val="bottom"/>
            <w:hideMark/>
          </w:tcPr>
          <w:p w14:paraId="764B4BEF"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29-</w:t>
            </w:r>
            <w:r w:rsidRPr="00ED082A">
              <w:rPr>
                <w:rFonts w:ascii="Arial" w:eastAsia="Times New Roman" w:hAnsi="Arial" w:cs="Arial"/>
                <w:color w:val="000000"/>
                <w:sz w:val="14"/>
                <w:szCs w:val="14"/>
                <w:rtl/>
              </w:rPr>
              <w:t>נוב-20</w:t>
            </w:r>
          </w:p>
        </w:tc>
        <w:tc>
          <w:tcPr>
            <w:tcW w:w="131" w:type="pct"/>
            <w:shd w:val="clear" w:color="auto" w:fill="auto"/>
            <w:noWrap/>
            <w:textDirection w:val="btLr"/>
            <w:vAlign w:val="bottom"/>
            <w:hideMark/>
          </w:tcPr>
          <w:p w14:paraId="41ACFA4C" w14:textId="77777777" w:rsidR="007E58E7" w:rsidRPr="00ED082A" w:rsidRDefault="007E58E7" w:rsidP="0058146F">
            <w:pPr>
              <w:spacing w:after="0" w:line="240" w:lineRule="auto"/>
              <w:jc w:val="right"/>
              <w:rPr>
                <w:rFonts w:ascii="Arial" w:eastAsia="Times New Roman" w:hAnsi="Arial" w:cs="Arial"/>
                <w:color w:val="FF0000"/>
                <w:sz w:val="14"/>
                <w:szCs w:val="14"/>
              </w:rPr>
            </w:pPr>
            <w:r w:rsidRPr="00D9224C">
              <w:rPr>
                <w:rFonts w:ascii="Arial" w:eastAsia="Times New Roman" w:hAnsi="Arial" w:cs="Arial"/>
                <w:sz w:val="14"/>
                <w:szCs w:val="14"/>
              </w:rPr>
              <w:t>06-</w:t>
            </w:r>
            <w:r w:rsidRPr="00D9224C">
              <w:rPr>
                <w:rFonts w:ascii="Arial" w:eastAsia="Times New Roman" w:hAnsi="Arial" w:cs="Arial"/>
                <w:sz w:val="14"/>
                <w:szCs w:val="14"/>
                <w:rtl/>
              </w:rPr>
              <w:t>דצמ-20</w:t>
            </w:r>
          </w:p>
        </w:tc>
        <w:tc>
          <w:tcPr>
            <w:tcW w:w="131" w:type="pct"/>
            <w:shd w:val="clear" w:color="auto" w:fill="auto"/>
            <w:noWrap/>
            <w:textDirection w:val="btLr"/>
            <w:vAlign w:val="bottom"/>
            <w:hideMark/>
          </w:tcPr>
          <w:p w14:paraId="240B13CC"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13-</w:t>
            </w:r>
            <w:r w:rsidRPr="00ED082A">
              <w:rPr>
                <w:rFonts w:ascii="Arial" w:eastAsia="Times New Roman" w:hAnsi="Arial" w:cs="Arial"/>
                <w:color w:val="000000"/>
                <w:sz w:val="14"/>
                <w:szCs w:val="14"/>
                <w:rtl/>
              </w:rPr>
              <w:t>דצמ-20</w:t>
            </w:r>
          </w:p>
        </w:tc>
        <w:tc>
          <w:tcPr>
            <w:tcW w:w="130" w:type="pct"/>
            <w:shd w:val="clear" w:color="auto" w:fill="auto"/>
            <w:noWrap/>
            <w:textDirection w:val="btLr"/>
            <w:vAlign w:val="bottom"/>
            <w:hideMark/>
          </w:tcPr>
          <w:p w14:paraId="580338F2"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20-</w:t>
            </w:r>
            <w:r w:rsidRPr="00ED082A">
              <w:rPr>
                <w:rFonts w:ascii="Arial" w:eastAsia="Times New Roman" w:hAnsi="Arial" w:cs="Arial"/>
                <w:color w:val="000000"/>
                <w:sz w:val="14"/>
                <w:szCs w:val="14"/>
                <w:rtl/>
              </w:rPr>
              <w:t>דצמ-20</w:t>
            </w:r>
          </w:p>
        </w:tc>
        <w:tc>
          <w:tcPr>
            <w:tcW w:w="131" w:type="pct"/>
            <w:shd w:val="clear" w:color="auto" w:fill="auto"/>
            <w:noWrap/>
            <w:textDirection w:val="btLr"/>
            <w:vAlign w:val="bottom"/>
            <w:hideMark/>
          </w:tcPr>
          <w:p w14:paraId="0EAC92D4"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27-</w:t>
            </w:r>
            <w:r w:rsidRPr="00ED082A">
              <w:rPr>
                <w:rFonts w:ascii="Arial" w:eastAsia="Times New Roman" w:hAnsi="Arial" w:cs="Arial"/>
                <w:color w:val="000000"/>
                <w:sz w:val="14"/>
                <w:szCs w:val="14"/>
                <w:rtl/>
              </w:rPr>
              <w:t>דצמ-20</w:t>
            </w:r>
          </w:p>
        </w:tc>
        <w:tc>
          <w:tcPr>
            <w:tcW w:w="131" w:type="pct"/>
            <w:shd w:val="clear" w:color="auto" w:fill="auto"/>
            <w:noWrap/>
            <w:textDirection w:val="btLr"/>
            <w:vAlign w:val="bottom"/>
            <w:hideMark/>
          </w:tcPr>
          <w:p w14:paraId="0D898C9C"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03-</w:t>
            </w:r>
            <w:r w:rsidRPr="00ED082A">
              <w:rPr>
                <w:rFonts w:ascii="Arial" w:eastAsia="Times New Roman" w:hAnsi="Arial" w:cs="Arial"/>
                <w:color w:val="000000"/>
                <w:sz w:val="14"/>
                <w:szCs w:val="14"/>
                <w:rtl/>
              </w:rPr>
              <w:t>ינו-21</w:t>
            </w:r>
          </w:p>
        </w:tc>
        <w:tc>
          <w:tcPr>
            <w:tcW w:w="131" w:type="pct"/>
            <w:shd w:val="clear" w:color="auto" w:fill="auto"/>
            <w:noWrap/>
            <w:textDirection w:val="btLr"/>
            <w:vAlign w:val="bottom"/>
            <w:hideMark/>
          </w:tcPr>
          <w:p w14:paraId="70E3FBFC"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10-</w:t>
            </w:r>
            <w:r w:rsidRPr="00ED082A">
              <w:rPr>
                <w:rFonts w:ascii="Arial" w:eastAsia="Times New Roman" w:hAnsi="Arial" w:cs="Arial"/>
                <w:color w:val="000000"/>
                <w:sz w:val="14"/>
                <w:szCs w:val="14"/>
                <w:rtl/>
              </w:rPr>
              <w:t>ינו-21</w:t>
            </w:r>
          </w:p>
        </w:tc>
        <w:tc>
          <w:tcPr>
            <w:tcW w:w="131" w:type="pct"/>
            <w:shd w:val="clear" w:color="auto" w:fill="auto"/>
            <w:noWrap/>
            <w:textDirection w:val="btLr"/>
            <w:vAlign w:val="bottom"/>
            <w:hideMark/>
          </w:tcPr>
          <w:p w14:paraId="7546DF0A"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17-</w:t>
            </w:r>
            <w:r w:rsidRPr="00ED082A">
              <w:rPr>
                <w:rFonts w:ascii="Arial" w:eastAsia="Times New Roman" w:hAnsi="Arial" w:cs="Arial"/>
                <w:color w:val="000000"/>
                <w:sz w:val="14"/>
                <w:szCs w:val="14"/>
                <w:rtl/>
              </w:rPr>
              <w:t>ינו-21</w:t>
            </w:r>
          </w:p>
        </w:tc>
        <w:tc>
          <w:tcPr>
            <w:tcW w:w="131" w:type="pct"/>
            <w:shd w:val="clear" w:color="auto" w:fill="auto"/>
            <w:noWrap/>
            <w:textDirection w:val="btLr"/>
            <w:vAlign w:val="bottom"/>
            <w:hideMark/>
          </w:tcPr>
          <w:p w14:paraId="3AE7836F"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24-</w:t>
            </w:r>
            <w:r w:rsidRPr="00ED082A">
              <w:rPr>
                <w:rFonts w:ascii="Arial" w:eastAsia="Times New Roman" w:hAnsi="Arial" w:cs="Arial"/>
                <w:color w:val="000000"/>
                <w:sz w:val="14"/>
                <w:szCs w:val="14"/>
                <w:rtl/>
              </w:rPr>
              <w:t>ינו-21</w:t>
            </w:r>
          </w:p>
        </w:tc>
        <w:tc>
          <w:tcPr>
            <w:tcW w:w="131" w:type="pct"/>
            <w:shd w:val="clear" w:color="auto" w:fill="auto"/>
            <w:noWrap/>
            <w:textDirection w:val="btLr"/>
            <w:vAlign w:val="bottom"/>
            <w:hideMark/>
          </w:tcPr>
          <w:p w14:paraId="5EAA1C74"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31-</w:t>
            </w:r>
            <w:r w:rsidRPr="00ED082A">
              <w:rPr>
                <w:rFonts w:ascii="Arial" w:eastAsia="Times New Roman" w:hAnsi="Arial" w:cs="Arial"/>
                <w:color w:val="000000"/>
                <w:sz w:val="14"/>
                <w:szCs w:val="14"/>
                <w:rtl/>
              </w:rPr>
              <w:t>ינו-21</w:t>
            </w:r>
          </w:p>
        </w:tc>
        <w:tc>
          <w:tcPr>
            <w:tcW w:w="131" w:type="pct"/>
            <w:shd w:val="clear" w:color="auto" w:fill="auto"/>
            <w:noWrap/>
            <w:textDirection w:val="btLr"/>
            <w:vAlign w:val="bottom"/>
            <w:hideMark/>
          </w:tcPr>
          <w:p w14:paraId="3F1273E5"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07-</w:t>
            </w:r>
            <w:r w:rsidRPr="00ED082A">
              <w:rPr>
                <w:rFonts w:ascii="Arial" w:eastAsia="Times New Roman" w:hAnsi="Arial" w:cs="Arial"/>
                <w:color w:val="000000"/>
                <w:sz w:val="14"/>
                <w:szCs w:val="14"/>
                <w:rtl/>
              </w:rPr>
              <w:t>פבר-21</w:t>
            </w:r>
          </w:p>
        </w:tc>
        <w:tc>
          <w:tcPr>
            <w:tcW w:w="131" w:type="pct"/>
            <w:shd w:val="clear" w:color="auto" w:fill="auto"/>
            <w:noWrap/>
            <w:textDirection w:val="btLr"/>
            <w:vAlign w:val="bottom"/>
            <w:hideMark/>
          </w:tcPr>
          <w:p w14:paraId="41F4E54B"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14-</w:t>
            </w:r>
            <w:r w:rsidRPr="00ED082A">
              <w:rPr>
                <w:rFonts w:ascii="Arial" w:eastAsia="Times New Roman" w:hAnsi="Arial" w:cs="Arial"/>
                <w:color w:val="000000"/>
                <w:sz w:val="14"/>
                <w:szCs w:val="14"/>
                <w:rtl/>
              </w:rPr>
              <w:t>פבר-21</w:t>
            </w:r>
          </w:p>
        </w:tc>
        <w:tc>
          <w:tcPr>
            <w:tcW w:w="133" w:type="pct"/>
            <w:shd w:val="clear" w:color="auto" w:fill="auto"/>
            <w:noWrap/>
            <w:textDirection w:val="btLr"/>
            <w:vAlign w:val="bottom"/>
            <w:hideMark/>
          </w:tcPr>
          <w:p w14:paraId="6B0D4490"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21-</w:t>
            </w:r>
            <w:r w:rsidRPr="00ED082A">
              <w:rPr>
                <w:rFonts w:ascii="Arial" w:eastAsia="Times New Roman" w:hAnsi="Arial" w:cs="Arial"/>
                <w:color w:val="000000"/>
                <w:sz w:val="14"/>
                <w:szCs w:val="14"/>
                <w:rtl/>
              </w:rPr>
              <w:t>פבר-21</w:t>
            </w:r>
          </w:p>
        </w:tc>
        <w:tc>
          <w:tcPr>
            <w:tcW w:w="131" w:type="pct"/>
            <w:shd w:val="clear" w:color="auto" w:fill="auto"/>
            <w:noWrap/>
            <w:textDirection w:val="btLr"/>
            <w:vAlign w:val="bottom"/>
            <w:hideMark/>
          </w:tcPr>
          <w:p w14:paraId="770C2BBD"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28-</w:t>
            </w:r>
            <w:r w:rsidRPr="00ED082A">
              <w:rPr>
                <w:rFonts w:ascii="Arial" w:eastAsia="Times New Roman" w:hAnsi="Arial" w:cs="Arial"/>
                <w:color w:val="000000"/>
                <w:sz w:val="14"/>
                <w:szCs w:val="14"/>
                <w:rtl/>
              </w:rPr>
              <w:t>פבר-21</w:t>
            </w:r>
          </w:p>
        </w:tc>
        <w:tc>
          <w:tcPr>
            <w:tcW w:w="131" w:type="pct"/>
            <w:shd w:val="clear" w:color="auto" w:fill="auto"/>
            <w:noWrap/>
            <w:textDirection w:val="btLr"/>
            <w:vAlign w:val="bottom"/>
            <w:hideMark/>
          </w:tcPr>
          <w:p w14:paraId="28F6F35D"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07-</w:t>
            </w:r>
            <w:r w:rsidRPr="00ED082A">
              <w:rPr>
                <w:rFonts w:ascii="Arial" w:eastAsia="Times New Roman" w:hAnsi="Arial" w:cs="Arial"/>
                <w:color w:val="000000"/>
                <w:sz w:val="14"/>
                <w:szCs w:val="14"/>
                <w:rtl/>
              </w:rPr>
              <w:t>מרץ-21</w:t>
            </w:r>
          </w:p>
        </w:tc>
        <w:tc>
          <w:tcPr>
            <w:tcW w:w="131" w:type="pct"/>
            <w:shd w:val="clear" w:color="auto" w:fill="auto"/>
            <w:noWrap/>
            <w:textDirection w:val="btLr"/>
            <w:vAlign w:val="bottom"/>
            <w:hideMark/>
          </w:tcPr>
          <w:p w14:paraId="24E2FA73"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14-</w:t>
            </w:r>
            <w:r w:rsidRPr="00ED082A">
              <w:rPr>
                <w:rFonts w:ascii="Arial" w:eastAsia="Times New Roman" w:hAnsi="Arial" w:cs="Arial"/>
                <w:color w:val="000000"/>
                <w:sz w:val="14"/>
                <w:szCs w:val="14"/>
                <w:rtl/>
              </w:rPr>
              <w:t>מרץ-21</w:t>
            </w:r>
          </w:p>
        </w:tc>
        <w:tc>
          <w:tcPr>
            <w:tcW w:w="131" w:type="pct"/>
            <w:shd w:val="clear" w:color="auto" w:fill="auto"/>
            <w:noWrap/>
            <w:textDirection w:val="btLr"/>
            <w:vAlign w:val="bottom"/>
            <w:hideMark/>
          </w:tcPr>
          <w:p w14:paraId="32AEC214"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21-</w:t>
            </w:r>
            <w:r w:rsidRPr="00ED082A">
              <w:rPr>
                <w:rFonts w:ascii="Arial" w:eastAsia="Times New Roman" w:hAnsi="Arial" w:cs="Arial"/>
                <w:color w:val="000000"/>
                <w:sz w:val="14"/>
                <w:szCs w:val="14"/>
                <w:rtl/>
              </w:rPr>
              <w:t>מרץ-21</w:t>
            </w:r>
          </w:p>
        </w:tc>
        <w:tc>
          <w:tcPr>
            <w:tcW w:w="131" w:type="pct"/>
            <w:shd w:val="clear" w:color="auto" w:fill="auto"/>
            <w:noWrap/>
            <w:textDirection w:val="btLr"/>
            <w:vAlign w:val="bottom"/>
            <w:hideMark/>
          </w:tcPr>
          <w:p w14:paraId="75584ADC"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28-</w:t>
            </w:r>
            <w:r w:rsidRPr="00ED082A">
              <w:rPr>
                <w:rFonts w:ascii="Arial" w:eastAsia="Times New Roman" w:hAnsi="Arial" w:cs="Arial"/>
                <w:color w:val="000000"/>
                <w:sz w:val="14"/>
                <w:szCs w:val="14"/>
                <w:rtl/>
              </w:rPr>
              <w:t>מרץ-21</w:t>
            </w:r>
          </w:p>
        </w:tc>
        <w:tc>
          <w:tcPr>
            <w:tcW w:w="131" w:type="pct"/>
            <w:shd w:val="clear" w:color="auto" w:fill="auto"/>
            <w:noWrap/>
            <w:textDirection w:val="btLr"/>
            <w:vAlign w:val="bottom"/>
            <w:hideMark/>
          </w:tcPr>
          <w:p w14:paraId="573CD2B5"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04-</w:t>
            </w:r>
            <w:r w:rsidRPr="00ED082A">
              <w:rPr>
                <w:rFonts w:ascii="Arial" w:eastAsia="Times New Roman" w:hAnsi="Arial" w:cs="Arial"/>
                <w:color w:val="000000"/>
                <w:sz w:val="14"/>
                <w:szCs w:val="14"/>
                <w:rtl/>
              </w:rPr>
              <w:t>אפר-21</w:t>
            </w:r>
          </w:p>
        </w:tc>
        <w:tc>
          <w:tcPr>
            <w:tcW w:w="131" w:type="pct"/>
            <w:shd w:val="clear" w:color="auto" w:fill="auto"/>
            <w:noWrap/>
            <w:textDirection w:val="btLr"/>
            <w:vAlign w:val="bottom"/>
            <w:hideMark/>
          </w:tcPr>
          <w:p w14:paraId="536C3C19"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11-</w:t>
            </w:r>
            <w:r w:rsidRPr="00ED082A">
              <w:rPr>
                <w:rFonts w:ascii="Arial" w:eastAsia="Times New Roman" w:hAnsi="Arial" w:cs="Arial"/>
                <w:color w:val="000000"/>
                <w:sz w:val="14"/>
                <w:szCs w:val="14"/>
                <w:rtl/>
              </w:rPr>
              <w:t>אפר-21</w:t>
            </w:r>
          </w:p>
        </w:tc>
        <w:tc>
          <w:tcPr>
            <w:tcW w:w="131" w:type="pct"/>
            <w:shd w:val="clear" w:color="auto" w:fill="auto"/>
            <w:noWrap/>
            <w:textDirection w:val="btLr"/>
            <w:vAlign w:val="bottom"/>
            <w:hideMark/>
          </w:tcPr>
          <w:p w14:paraId="7A4A7CD2"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18-</w:t>
            </w:r>
            <w:r w:rsidRPr="00ED082A">
              <w:rPr>
                <w:rFonts w:ascii="Arial" w:eastAsia="Times New Roman" w:hAnsi="Arial" w:cs="Arial"/>
                <w:color w:val="000000"/>
                <w:sz w:val="14"/>
                <w:szCs w:val="14"/>
                <w:rtl/>
              </w:rPr>
              <w:t>אפר-21</w:t>
            </w:r>
          </w:p>
        </w:tc>
        <w:tc>
          <w:tcPr>
            <w:tcW w:w="110" w:type="pct"/>
            <w:shd w:val="clear" w:color="auto" w:fill="auto"/>
            <w:noWrap/>
            <w:textDirection w:val="btLr"/>
            <w:vAlign w:val="bottom"/>
            <w:hideMark/>
          </w:tcPr>
          <w:p w14:paraId="16A37A27"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25-</w:t>
            </w:r>
            <w:r w:rsidRPr="00ED082A">
              <w:rPr>
                <w:rFonts w:ascii="Arial" w:eastAsia="Times New Roman" w:hAnsi="Arial" w:cs="Arial"/>
                <w:color w:val="000000"/>
                <w:sz w:val="14"/>
                <w:szCs w:val="14"/>
                <w:rtl/>
              </w:rPr>
              <w:t>אפר-21</w:t>
            </w:r>
          </w:p>
        </w:tc>
        <w:tc>
          <w:tcPr>
            <w:tcW w:w="110" w:type="pct"/>
            <w:shd w:val="clear" w:color="auto" w:fill="auto"/>
            <w:noWrap/>
            <w:textDirection w:val="btLr"/>
            <w:vAlign w:val="bottom"/>
            <w:hideMark/>
          </w:tcPr>
          <w:p w14:paraId="1891F95F"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02-</w:t>
            </w:r>
            <w:r w:rsidRPr="00ED082A">
              <w:rPr>
                <w:rFonts w:ascii="Arial" w:eastAsia="Times New Roman" w:hAnsi="Arial" w:cs="Arial"/>
                <w:color w:val="000000"/>
                <w:sz w:val="14"/>
                <w:szCs w:val="14"/>
                <w:rtl/>
              </w:rPr>
              <w:t>מאי-21</w:t>
            </w:r>
          </w:p>
        </w:tc>
        <w:tc>
          <w:tcPr>
            <w:tcW w:w="112" w:type="pct"/>
            <w:shd w:val="clear" w:color="auto" w:fill="auto"/>
            <w:noWrap/>
            <w:textDirection w:val="btLr"/>
            <w:vAlign w:val="bottom"/>
            <w:hideMark/>
          </w:tcPr>
          <w:p w14:paraId="331864C4"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09-</w:t>
            </w:r>
            <w:r w:rsidRPr="00ED082A">
              <w:rPr>
                <w:rFonts w:ascii="Arial" w:eastAsia="Times New Roman" w:hAnsi="Arial" w:cs="Arial"/>
                <w:color w:val="000000"/>
                <w:sz w:val="14"/>
                <w:szCs w:val="14"/>
                <w:rtl/>
              </w:rPr>
              <w:t>מאי-21</w:t>
            </w:r>
          </w:p>
        </w:tc>
        <w:tc>
          <w:tcPr>
            <w:tcW w:w="110" w:type="pct"/>
            <w:shd w:val="clear" w:color="auto" w:fill="auto"/>
            <w:noWrap/>
            <w:textDirection w:val="btLr"/>
            <w:vAlign w:val="bottom"/>
            <w:hideMark/>
          </w:tcPr>
          <w:p w14:paraId="49DE6FF8"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16-</w:t>
            </w:r>
            <w:r w:rsidRPr="00ED082A">
              <w:rPr>
                <w:rFonts w:ascii="Arial" w:eastAsia="Times New Roman" w:hAnsi="Arial" w:cs="Arial"/>
                <w:color w:val="000000"/>
                <w:sz w:val="14"/>
                <w:szCs w:val="14"/>
                <w:rtl/>
              </w:rPr>
              <w:t>מאי-21</w:t>
            </w:r>
          </w:p>
        </w:tc>
        <w:tc>
          <w:tcPr>
            <w:tcW w:w="110" w:type="pct"/>
            <w:shd w:val="clear" w:color="auto" w:fill="auto"/>
            <w:noWrap/>
            <w:textDirection w:val="btLr"/>
            <w:vAlign w:val="bottom"/>
            <w:hideMark/>
          </w:tcPr>
          <w:p w14:paraId="757A62D8"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23-</w:t>
            </w:r>
            <w:r w:rsidRPr="00ED082A">
              <w:rPr>
                <w:rFonts w:ascii="Arial" w:eastAsia="Times New Roman" w:hAnsi="Arial" w:cs="Arial"/>
                <w:color w:val="000000"/>
                <w:sz w:val="14"/>
                <w:szCs w:val="14"/>
                <w:rtl/>
              </w:rPr>
              <w:t>מאי-21</w:t>
            </w:r>
          </w:p>
        </w:tc>
        <w:tc>
          <w:tcPr>
            <w:tcW w:w="112" w:type="pct"/>
            <w:shd w:val="clear" w:color="auto" w:fill="auto"/>
            <w:noWrap/>
            <w:textDirection w:val="btLr"/>
            <w:vAlign w:val="bottom"/>
            <w:hideMark/>
          </w:tcPr>
          <w:p w14:paraId="732EEBEE"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30-</w:t>
            </w:r>
            <w:r w:rsidRPr="00ED082A">
              <w:rPr>
                <w:rFonts w:ascii="Arial" w:eastAsia="Times New Roman" w:hAnsi="Arial" w:cs="Arial"/>
                <w:color w:val="000000"/>
                <w:sz w:val="14"/>
                <w:szCs w:val="14"/>
                <w:rtl/>
              </w:rPr>
              <w:t>מאי-21</w:t>
            </w:r>
          </w:p>
        </w:tc>
        <w:tc>
          <w:tcPr>
            <w:tcW w:w="131" w:type="pct"/>
            <w:shd w:val="clear" w:color="auto" w:fill="auto"/>
            <w:noWrap/>
            <w:textDirection w:val="btLr"/>
            <w:vAlign w:val="bottom"/>
            <w:hideMark/>
          </w:tcPr>
          <w:p w14:paraId="6A1E0637"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06-</w:t>
            </w:r>
            <w:r w:rsidRPr="00ED082A">
              <w:rPr>
                <w:rFonts w:ascii="Arial" w:eastAsia="Times New Roman" w:hAnsi="Arial" w:cs="Arial"/>
                <w:color w:val="000000"/>
                <w:sz w:val="14"/>
                <w:szCs w:val="14"/>
                <w:rtl/>
              </w:rPr>
              <w:t>יונ-21</w:t>
            </w:r>
          </w:p>
        </w:tc>
        <w:tc>
          <w:tcPr>
            <w:tcW w:w="110" w:type="pct"/>
            <w:shd w:val="clear" w:color="auto" w:fill="auto"/>
            <w:noWrap/>
            <w:textDirection w:val="btLr"/>
            <w:vAlign w:val="bottom"/>
            <w:hideMark/>
          </w:tcPr>
          <w:p w14:paraId="1CE15675"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13-</w:t>
            </w:r>
            <w:r w:rsidRPr="00ED082A">
              <w:rPr>
                <w:rFonts w:ascii="Arial" w:eastAsia="Times New Roman" w:hAnsi="Arial" w:cs="Arial"/>
                <w:color w:val="000000"/>
                <w:sz w:val="14"/>
                <w:szCs w:val="14"/>
                <w:rtl/>
              </w:rPr>
              <w:t>יונ-21</w:t>
            </w:r>
          </w:p>
        </w:tc>
        <w:tc>
          <w:tcPr>
            <w:tcW w:w="110" w:type="pct"/>
            <w:shd w:val="clear" w:color="auto" w:fill="auto"/>
            <w:noWrap/>
            <w:textDirection w:val="btLr"/>
            <w:vAlign w:val="bottom"/>
            <w:hideMark/>
          </w:tcPr>
          <w:p w14:paraId="0BBE7E41"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20-</w:t>
            </w:r>
            <w:r w:rsidRPr="00ED082A">
              <w:rPr>
                <w:rFonts w:ascii="Arial" w:eastAsia="Times New Roman" w:hAnsi="Arial" w:cs="Arial"/>
                <w:color w:val="000000"/>
                <w:sz w:val="14"/>
                <w:szCs w:val="14"/>
                <w:rtl/>
              </w:rPr>
              <w:t>יונ-21</w:t>
            </w:r>
          </w:p>
        </w:tc>
        <w:tc>
          <w:tcPr>
            <w:tcW w:w="176" w:type="pct"/>
            <w:shd w:val="clear" w:color="auto" w:fill="auto"/>
            <w:noWrap/>
            <w:textDirection w:val="btLr"/>
            <w:vAlign w:val="bottom"/>
            <w:hideMark/>
          </w:tcPr>
          <w:p w14:paraId="25FE3C7C" w14:textId="77777777" w:rsidR="007E58E7" w:rsidRPr="00ED082A" w:rsidRDefault="007E58E7" w:rsidP="0058146F">
            <w:pPr>
              <w:spacing w:after="0" w:line="240" w:lineRule="auto"/>
              <w:jc w:val="right"/>
              <w:rPr>
                <w:rFonts w:ascii="Arial" w:eastAsia="Times New Roman" w:hAnsi="Arial" w:cs="Arial"/>
                <w:color w:val="000000"/>
                <w:sz w:val="14"/>
                <w:szCs w:val="14"/>
              </w:rPr>
            </w:pPr>
            <w:r w:rsidRPr="00ED082A">
              <w:rPr>
                <w:rFonts w:ascii="Arial" w:eastAsia="Times New Roman" w:hAnsi="Arial" w:cs="Arial"/>
                <w:color w:val="000000"/>
                <w:sz w:val="14"/>
                <w:szCs w:val="14"/>
              </w:rPr>
              <w:t>27-</w:t>
            </w:r>
            <w:r w:rsidRPr="00ED082A">
              <w:rPr>
                <w:rFonts w:ascii="Arial" w:eastAsia="Times New Roman" w:hAnsi="Arial" w:cs="Arial"/>
                <w:color w:val="000000"/>
                <w:sz w:val="14"/>
                <w:szCs w:val="14"/>
                <w:rtl/>
              </w:rPr>
              <w:t>יונ-21</w:t>
            </w:r>
          </w:p>
        </w:tc>
      </w:tr>
      <w:tr w:rsidR="007E58E7" w:rsidRPr="00ED082A" w14:paraId="2A73A9D7" w14:textId="77777777" w:rsidTr="00122BE5">
        <w:trPr>
          <w:trHeight w:val="884"/>
        </w:trPr>
        <w:tc>
          <w:tcPr>
            <w:tcW w:w="463" w:type="pct"/>
            <w:shd w:val="clear" w:color="auto" w:fill="auto"/>
            <w:noWrap/>
            <w:vAlign w:val="bottom"/>
            <w:hideMark/>
          </w:tcPr>
          <w:p w14:paraId="6A10910F" w14:textId="77777777" w:rsidR="007E58E7" w:rsidRPr="00ED082A" w:rsidRDefault="007E58E7" w:rsidP="0058146F">
            <w:pPr>
              <w:spacing w:after="0" w:line="240" w:lineRule="auto"/>
              <w:jc w:val="right"/>
              <w:rPr>
                <w:rFonts w:ascii="Arial" w:eastAsia="Times New Roman" w:hAnsi="Arial" w:cs="Arial"/>
                <w:color w:val="000000"/>
                <w:sz w:val="14"/>
                <w:szCs w:val="14"/>
              </w:rPr>
            </w:pPr>
          </w:p>
        </w:tc>
        <w:tc>
          <w:tcPr>
            <w:tcW w:w="327" w:type="pct"/>
            <w:shd w:val="clear" w:color="auto" w:fill="auto"/>
            <w:noWrap/>
            <w:vAlign w:val="bottom"/>
            <w:hideMark/>
          </w:tcPr>
          <w:p w14:paraId="1899D5A7"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34" w:type="pct"/>
            <w:shd w:val="clear" w:color="auto" w:fill="auto"/>
            <w:noWrap/>
            <w:textDirection w:val="btLr"/>
            <w:vAlign w:val="bottom"/>
            <w:hideMark/>
          </w:tcPr>
          <w:p w14:paraId="60A61C0B" w14:textId="77777777" w:rsidR="007E58E7" w:rsidRPr="00053722" w:rsidRDefault="007E58E7" w:rsidP="0058146F">
            <w:pPr>
              <w:spacing w:after="0" w:line="240" w:lineRule="auto"/>
              <w:rPr>
                <w:rFonts w:ascii="Times New Roman" w:eastAsia="Times New Roman" w:hAnsi="Times New Roman" w:cs="Times New Roman"/>
                <w:sz w:val="14"/>
                <w:szCs w:val="14"/>
                <w:highlight w:val="red"/>
              </w:rPr>
            </w:pPr>
          </w:p>
        </w:tc>
        <w:tc>
          <w:tcPr>
            <w:tcW w:w="132" w:type="pct"/>
            <w:shd w:val="clear" w:color="auto" w:fill="auto"/>
            <w:noWrap/>
            <w:textDirection w:val="btLr"/>
            <w:vAlign w:val="bottom"/>
            <w:hideMark/>
          </w:tcPr>
          <w:p w14:paraId="5F8EAA8F" w14:textId="77777777" w:rsidR="007E58E7" w:rsidRPr="00053722" w:rsidRDefault="007E58E7" w:rsidP="0058146F">
            <w:pPr>
              <w:spacing w:after="0" w:line="240" w:lineRule="auto"/>
              <w:rPr>
                <w:rFonts w:ascii="Times New Roman" w:eastAsia="Times New Roman" w:hAnsi="Times New Roman" w:cs="Times New Roman"/>
                <w:sz w:val="14"/>
                <w:szCs w:val="14"/>
                <w:highlight w:val="red"/>
              </w:rPr>
            </w:pPr>
          </w:p>
        </w:tc>
        <w:tc>
          <w:tcPr>
            <w:tcW w:w="131" w:type="pct"/>
            <w:shd w:val="clear" w:color="auto" w:fill="auto"/>
            <w:noWrap/>
            <w:textDirection w:val="btLr"/>
            <w:vAlign w:val="bottom"/>
            <w:hideMark/>
          </w:tcPr>
          <w:p w14:paraId="7F32249C"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31" w:type="pct"/>
            <w:shd w:val="clear" w:color="auto" w:fill="auto"/>
            <w:noWrap/>
            <w:textDirection w:val="btLr"/>
            <w:vAlign w:val="bottom"/>
            <w:hideMark/>
          </w:tcPr>
          <w:p w14:paraId="41B36DC2" w14:textId="43346FBF" w:rsidR="007E58E7" w:rsidRPr="00ED082A" w:rsidRDefault="007E58E7" w:rsidP="0058146F">
            <w:pPr>
              <w:bidi/>
              <w:spacing w:after="0" w:line="240" w:lineRule="auto"/>
              <w:rPr>
                <w:rFonts w:ascii="Arial" w:eastAsia="Times New Roman" w:hAnsi="Arial" w:cs="Arial"/>
                <w:color w:val="FF0000"/>
                <w:sz w:val="14"/>
                <w:szCs w:val="14"/>
                <w:rtl/>
              </w:rPr>
            </w:pPr>
          </w:p>
        </w:tc>
        <w:tc>
          <w:tcPr>
            <w:tcW w:w="131" w:type="pct"/>
            <w:shd w:val="clear" w:color="auto" w:fill="auto"/>
            <w:noWrap/>
            <w:textDirection w:val="btLr"/>
            <w:vAlign w:val="bottom"/>
            <w:hideMark/>
          </w:tcPr>
          <w:p w14:paraId="1B867356" w14:textId="77777777" w:rsidR="007E58E7" w:rsidRPr="00ED082A" w:rsidRDefault="007E58E7" w:rsidP="0058146F">
            <w:pPr>
              <w:bidi/>
              <w:spacing w:after="0" w:line="240" w:lineRule="auto"/>
              <w:rPr>
                <w:rFonts w:ascii="Arial" w:eastAsia="Times New Roman" w:hAnsi="Arial" w:cs="Arial"/>
                <w:color w:val="FF0000"/>
                <w:sz w:val="14"/>
                <w:szCs w:val="14"/>
                <w:rtl/>
              </w:rPr>
            </w:pPr>
          </w:p>
        </w:tc>
        <w:tc>
          <w:tcPr>
            <w:tcW w:w="130" w:type="pct"/>
            <w:shd w:val="clear" w:color="auto" w:fill="auto"/>
            <w:noWrap/>
            <w:textDirection w:val="btLr"/>
            <w:vAlign w:val="bottom"/>
            <w:hideMark/>
          </w:tcPr>
          <w:p w14:paraId="10036524"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31" w:type="pct"/>
            <w:shd w:val="clear" w:color="auto" w:fill="auto"/>
            <w:noWrap/>
            <w:textDirection w:val="btLr"/>
            <w:vAlign w:val="bottom"/>
            <w:hideMark/>
          </w:tcPr>
          <w:p w14:paraId="6D4BC0B6"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31" w:type="pct"/>
            <w:shd w:val="clear" w:color="auto" w:fill="auto"/>
            <w:noWrap/>
            <w:textDirection w:val="btLr"/>
            <w:vAlign w:val="bottom"/>
            <w:hideMark/>
          </w:tcPr>
          <w:p w14:paraId="0E2CED86"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31" w:type="pct"/>
            <w:shd w:val="clear" w:color="auto" w:fill="auto"/>
            <w:noWrap/>
            <w:textDirection w:val="btLr"/>
            <w:vAlign w:val="bottom"/>
            <w:hideMark/>
          </w:tcPr>
          <w:p w14:paraId="6CA0D444"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31" w:type="pct"/>
            <w:shd w:val="clear" w:color="auto" w:fill="auto"/>
            <w:noWrap/>
            <w:textDirection w:val="btLr"/>
            <w:vAlign w:val="bottom"/>
            <w:hideMark/>
          </w:tcPr>
          <w:p w14:paraId="70FC2372" w14:textId="77777777" w:rsidR="007E58E7" w:rsidRPr="00ED082A" w:rsidRDefault="007E58E7" w:rsidP="0058146F">
            <w:pPr>
              <w:bidi/>
              <w:spacing w:after="0" w:line="240" w:lineRule="auto"/>
              <w:rPr>
                <w:rFonts w:ascii="Arial" w:eastAsia="Times New Roman" w:hAnsi="Arial" w:cs="Arial"/>
                <w:color w:val="FF0000"/>
                <w:sz w:val="14"/>
                <w:szCs w:val="14"/>
              </w:rPr>
            </w:pPr>
            <w:r w:rsidRPr="00ED082A">
              <w:rPr>
                <w:rFonts w:ascii="Arial" w:eastAsia="Times New Roman" w:hAnsi="Arial" w:cs="Arial"/>
                <w:color w:val="FF0000"/>
                <w:sz w:val="14"/>
                <w:szCs w:val="14"/>
                <w:rtl/>
              </w:rPr>
              <w:t>מבחנים</w:t>
            </w:r>
          </w:p>
        </w:tc>
        <w:tc>
          <w:tcPr>
            <w:tcW w:w="131" w:type="pct"/>
            <w:shd w:val="clear" w:color="auto" w:fill="auto"/>
            <w:noWrap/>
            <w:textDirection w:val="btLr"/>
            <w:vAlign w:val="bottom"/>
            <w:hideMark/>
          </w:tcPr>
          <w:p w14:paraId="13E8B83D" w14:textId="77777777" w:rsidR="007E58E7" w:rsidRPr="00ED082A" w:rsidRDefault="007E58E7" w:rsidP="0058146F">
            <w:pPr>
              <w:bidi/>
              <w:spacing w:after="0" w:line="240" w:lineRule="auto"/>
              <w:rPr>
                <w:rFonts w:ascii="Arial" w:eastAsia="Times New Roman" w:hAnsi="Arial" w:cs="Arial"/>
                <w:color w:val="FF0000"/>
                <w:sz w:val="14"/>
                <w:szCs w:val="14"/>
                <w:rtl/>
              </w:rPr>
            </w:pPr>
            <w:r w:rsidRPr="00ED082A">
              <w:rPr>
                <w:rFonts w:ascii="Arial" w:eastAsia="Times New Roman" w:hAnsi="Arial" w:cs="Arial"/>
                <w:color w:val="FF0000"/>
                <w:sz w:val="14"/>
                <w:szCs w:val="14"/>
                <w:rtl/>
              </w:rPr>
              <w:t>מבחנים</w:t>
            </w:r>
          </w:p>
        </w:tc>
        <w:tc>
          <w:tcPr>
            <w:tcW w:w="131" w:type="pct"/>
            <w:shd w:val="clear" w:color="auto" w:fill="auto"/>
            <w:noWrap/>
            <w:textDirection w:val="btLr"/>
            <w:vAlign w:val="bottom"/>
            <w:hideMark/>
          </w:tcPr>
          <w:p w14:paraId="61F0BE52" w14:textId="77777777" w:rsidR="007E58E7" w:rsidRPr="00ED082A" w:rsidRDefault="007E58E7" w:rsidP="0058146F">
            <w:pPr>
              <w:bidi/>
              <w:spacing w:after="0" w:line="240" w:lineRule="auto"/>
              <w:rPr>
                <w:rFonts w:ascii="Arial" w:eastAsia="Times New Roman" w:hAnsi="Arial" w:cs="Arial"/>
                <w:color w:val="FF0000"/>
                <w:sz w:val="14"/>
                <w:szCs w:val="14"/>
                <w:rtl/>
              </w:rPr>
            </w:pPr>
            <w:r w:rsidRPr="00ED082A">
              <w:rPr>
                <w:rFonts w:ascii="Arial" w:eastAsia="Times New Roman" w:hAnsi="Arial" w:cs="Arial"/>
                <w:color w:val="FF0000"/>
                <w:sz w:val="14"/>
                <w:szCs w:val="14"/>
                <w:rtl/>
              </w:rPr>
              <w:t>מבחנים</w:t>
            </w:r>
          </w:p>
        </w:tc>
        <w:tc>
          <w:tcPr>
            <w:tcW w:w="131" w:type="pct"/>
            <w:shd w:val="clear" w:color="auto" w:fill="auto"/>
            <w:noWrap/>
            <w:textDirection w:val="btLr"/>
            <w:vAlign w:val="bottom"/>
            <w:hideMark/>
          </w:tcPr>
          <w:p w14:paraId="6BC23889" w14:textId="77777777" w:rsidR="007E58E7" w:rsidRPr="00ED082A" w:rsidRDefault="007E58E7" w:rsidP="0058146F">
            <w:pPr>
              <w:bidi/>
              <w:spacing w:after="0" w:line="240" w:lineRule="auto"/>
              <w:rPr>
                <w:rFonts w:ascii="Arial" w:eastAsia="Times New Roman" w:hAnsi="Arial" w:cs="Arial"/>
                <w:color w:val="FF0000"/>
                <w:sz w:val="14"/>
                <w:szCs w:val="14"/>
                <w:rtl/>
              </w:rPr>
            </w:pPr>
            <w:r w:rsidRPr="00ED082A">
              <w:rPr>
                <w:rFonts w:ascii="Arial" w:eastAsia="Times New Roman" w:hAnsi="Arial" w:cs="Arial"/>
                <w:color w:val="FF0000"/>
                <w:sz w:val="14"/>
                <w:szCs w:val="14"/>
                <w:rtl/>
              </w:rPr>
              <w:t>מבחנים</w:t>
            </w:r>
          </w:p>
        </w:tc>
        <w:tc>
          <w:tcPr>
            <w:tcW w:w="131" w:type="pct"/>
            <w:shd w:val="clear" w:color="auto" w:fill="auto"/>
            <w:noWrap/>
            <w:textDirection w:val="btLr"/>
            <w:vAlign w:val="bottom"/>
            <w:hideMark/>
          </w:tcPr>
          <w:p w14:paraId="14FFDD6D" w14:textId="77777777" w:rsidR="007E58E7" w:rsidRPr="00ED082A" w:rsidRDefault="007E58E7" w:rsidP="0058146F">
            <w:pPr>
              <w:bidi/>
              <w:spacing w:after="0" w:line="240" w:lineRule="auto"/>
              <w:rPr>
                <w:rFonts w:ascii="Arial" w:eastAsia="Times New Roman" w:hAnsi="Arial" w:cs="Arial"/>
                <w:color w:val="FF0000"/>
                <w:sz w:val="14"/>
                <w:szCs w:val="14"/>
                <w:rtl/>
              </w:rPr>
            </w:pPr>
          </w:p>
        </w:tc>
        <w:tc>
          <w:tcPr>
            <w:tcW w:w="133" w:type="pct"/>
            <w:shd w:val="clear" w:color="auto" w:fill="auto"/>
            <w:noWrap/>
            <w:textDirection w:val="btLr"/>
            <w:vAlign w:val="bottom"/>
            <w:hideMark/>
          </w:tcPr>
          <w:p w14:paraId="36DE699A"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31" w:type="pct"/>
            <w:shd w:val="clear" w:color="auto" w:fill="auto"/>
            <w:noWrap/>
            <w:textDirection w:val="btLr"/>
            <w:vAlign w:val="bottom"/>
            <w:hideMark/>
          </w:tcPr>
          <w:p w14:paraId="0D860BF8"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31" w:type="pct"/>
            <w:shd w:val="clear" w:color="auto" w:fill="auto"/>
            <w:noWrap/>
            <w:textDirection w:val="btLr"/>
            <w:vAlign w:val="bottom"/>
            <w:hideMark/>
          </w:tcPr>
          <w:p w14:paraId="6A85E675"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31" w:type="pct"/>
            <w:shd w:val="clear" w:color="auto" w:fill="auto"/>
            <w:noWrap/>
            <w:textDirection w:val="btLr"/>
            <w:vAlign w:val="bottom"/>
            <w:hideMark/>
          </w:tcPr>
          <w:p w14:paraId="2DE70DA4"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31" w:type="pct"/>
            <w:shd w:val="clear" w:color="auto" w:fill="auto"/>
            <w:noWrap/>
            <w:textDirection w:val="btLr"/>
            <w:vAlign w:val="bottom"/>
            <w:hideMark/>
          </w:tcPr>
          <w:p w14:paraId="14031F14"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31" w:type="pct"/>
            <w:shd w:val="clear" w:color="auto" w:fill="auto"/>
            <w:noWrap/>
            <w:textDirection w:val="btLr"/>
            <w:vAlign w:val="bottom"/>
            <w:hideMark/>
          </w:tcPr>
          <w:p w14:paraId="56CBF537"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31" w:type="pct"/>
            <w:shd w:val="clear" w:color="auto" w:fill="auto"/>
            <w:noWrap/>
            <w:textDirection w:val="btLr"/>
            <w:vAlign w:val="bottom"/>
            <w:hideMark/>
          </w:tcPr>
          <w:p w14:paraId="698B2C99"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31" w:type="pct"/>
            <w:shd w:val="clear" w:color="auto" w:fill="auto"/>
            <w:noWrap/>
            <w:textDirection w:val="btLr"/>
            <w:vAlign w:val="bottom"/>
            <w:hideMark/>
          </w:tcPr>
          <w:p w14:paraId="1B3ADFD2"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31" w:type="pct"/>
            <w:shd w:val="clear" w:color="auto" w:fill="auto"/>
            <w:noWrap/>
            <w:textDirection w:val="btLr"/>
            <w:vAlign w:val="bottom"/>
            <w:hideMark/>
          </w:tcPr>
          <w:p w14:paraId="3CA946E4"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10" w:type="pct"/>
            <w:shd w:val="clear" w:color="auto" w:fill="auto"/>
            <w:noWrap/>
            <w:textDirection w:val="btLr"/>
            <w:vAlign w:val="bottom"/>
            <w:hideMark/>
          </w:tcPr>
          <w:p w14:paraId="45117D3B"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10" w:type="pct"/>
            <w:shd w:val="clear" w:color="auto" w:fill="auto"/>
            <w:noWrap/>
            <w:textDirection w:val="btLr"/>
            <w:vAlign w:val="bottom"/>
            <w:hideMark/>
          </w:tcPr>
          <w:p w14:paraId="4AFE298F"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12" w:type="pct"/>
            <w:shd w:val="clear" w:color="auto" w:fill="auto"/>
            <w:noWrap/>
            <w:textDirection w:val="btLr"/>
            <w:vAlign w:val="bottom"/>
            <w:hideMark/>
          </w:tcPr>
          <w:p w14:paraId="138D26B9"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10" w:type="pct"/>
            <w:shd w:val="clear" w:color="auto" w:fill="auto"/>
            <w:noWrap/>
            <w:textDirection w:val="btLr"/>
            <w:vAlign w:val="bottom"/>
            <w:hideMark/>
          </w:tcPr>
          <w:p w14:paraId="29133D88"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10" w:type="pct"/>
            <w:shd w:val="clear" w:color="auto" w:fill="auto"/>
            <w:noWrap/>
            <w:textDirection w:val="btLr"/>
            <w:vAlign w:val="bottom"/>
            <w:hideMark/>
          </w:tcPr>
          <w:p w14:paraId="622C5854"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12" w:type="pct"/>
            <w:shd w:val="clear" w:color="auto" w:fill="auto"/>
            <w:noWrap/>
            <w:textDirection w:val="btLr"/>
            <w:vAlign w:val="bottom"/>
            <w:hideMark/>
          </w:tcPr>
          <w:p w14:paraId="5A458B1F"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31" w:type="pct"/>
            <w:shd w:val="clear" w:color="auto" w:fill="auto"/>
            <w:noWrap/>
            <w:textDirection w:val="btLr"/>
            <w:vAlign w:val="bottom"/>
            <w:hideMark/>
          </w:tcPr>
          <w:p w14:paraId="38F700B9"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10" w:type="pct"/>
            <w:shd w:val="clear" w:color="auto" w:fill="auto"/>
            <w:noWrap/>
            <w:textDirection w:val="btLr"/>
            <w:vAlign w:val="bottom"/>
            <w:hideMark/>
          </w:tcPr>
          <w:p w14:paraId="76E39896"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10" w:type="pct"/>
            <w:shd w:val="clear" w:color="auto" w:fill="auto"/>
            <w:noWrap/>
            <w:textDirection w:val="btLr"/>
            <w:vAlign w:val="bottom"/>
            <w:hideMark/>
          </w:tcPr>
          <w:p w14:paraId="1461BB77" w14:textId="77777777" w:rsidR="007E58E7" w:rsidRPr="00ED082A" w:rsidRDefault="007E58E7" w:rsidP="0058146F">
            <w:pPr>
              <w:spacing w:after="0" w:line="240" w:lineRule="auto"/>
              <w:rPr>
                <w:rFonts w:ascii="Times New Roman" w:eastAsia="Times New Roman" w:hAnsi="Times New Roman" w:cs="Times New Roman"/>
                <w:sz w:val="14"/>
                <w:szCs w:val="14"/>
              </w:rPr>
            </w:pPr>
          </w:p>
        </w:tc>
        <w:tc>
          <w:tcPr>
            <w:tcW w:w="176" w:type="pct"/>
            <w:shd w:val="clear" w:color="auto" w:fill="auto"/>
            <w:noWrap/>
            <w:textDirection w:val="btLr"/>
            <w:vAlign w:val="bottom"/>
            <w:hideMark/>
          </w:tcPr>
          <w:p w14:paraId="04617935" w14:textId="77777777" w:rsidR="007E58E7" w:rsidRPr="00ED082A" w:rsidRDefault="007E58E7" w:rsidP="0058146F">
            <w:pPr>
              <w:spacing w:after="0" w:line="240" w:lineRule="auto"/>
              <w:rPr>
                <w:rFonts w:ascii="Times New Roman" w:eastAsia="Times New Roman" w:hAnsi="Times New Roman" w:cs="Times New Roman"/>
                <w:sz w:val="14"/>
                <w:szCs w:val="14"/>
              </w:rPr>
            </w:pPr>
          </w:p>
        </w:tc>
      </w:tr>
      <w:tr w:rsidR="00122BE5" w:rsidRPr="00122BE5" w14:paraId="2312F3B8" w14:textId="77777777" w:rsidTr="00E430E6">
        <w:trPr>
          <w:trHeight w:val="389"/>
        </w:trPr>
        <w:tc>
          <w:tcPr>
            <w:tcW w:w="463" w:type="pct"/>
            <w:shd w:val="clear" w:color="auto" w:fill="auto"/>
            <w:noWrap/>
            <w:vAlign w:val="bottom"/>
            <w:hideMark/>
          </w:tcPr>
          <w:p w14:paraId="324770CD" w14:textId="77777777" w:rsidR="007E58E7" w:rsidRPr="00ED082A" w:rsidRDefault="007E58E7" w:rsidP="0058146F">
            <w:pPr>
              <w:spacing w:after="0" w:line="240" w:lineRule="auto"/>
              <w:rPr>
                <w:rFonts w:ascii="Arial" w:eastAsia="Times New Roman" w:hAnsi="Arial" w:cs="Arial"/>
                <w:color w:val="000000"/>
                <w:sz w:val="14"/>
                <w:szCs w:val="14"/>
              </w:rPr>
            </w:pPr>
            <w:r w:rsidRPr="00ED082A">
              <w:rPr>
                <w:rFonts w:ascii="Arial" w:eastAsia="Times New Roman" w:hAnsi="Arial" w:cs="Arial"/>
                <w:color w:val="000000"/>
                <w:sz w:val="14"/>
                <w:szCs w:val="14"/>
              </w:rPr>
              <w:t>Initial Design Spec writing</w:t>
            </w:r>
          </w:p>
        </w:tc>
        <w:tc>
          <w:tcPr>
            <w:tcW w:w="327" w:type="pct"/>
            <w:shd w:val="clear" w:color="auto" w:fill="auto"/>
            <w:noWrap/>
            <w:vAlign w:val="bottom"/>
            <w:hideMark/>
          </w:tcPr>
          <w:p w14:paraId="79BF3E30" w14:textId="5FEFF30C" w:rsidR="007E58E7" w:rsidRPr="00ED082A" w:rsidRDefault="00D9224C" w:rsidP="0058146F">
            <w:pPr>
              <w:spacing w:after="0" w:line="240" w:lineRule="auto"/>
              <w:rPr>
                <w:rFonts w:ascii="Arial" w:eastAsia="Times New Roman" w:hAnsi="Arial" w:cs="Arial"/>
                <w:color w:val="000000"/>
                <w:sz w:val="14"/>
                <w:szCs w:val="14"/>
              </w:rPr>
            </w:pPr>
            <w:r>
              <w:rPr>
                <w:rFonts w:ascii="Arial" w:eastAsia="Times New Roman" w:hAnsi="Arial" w:cs="Arial" w:hint="cs"/>
                <w:color w:val="000000"/>
                <w:sz w:val="14"/>
                <w:szCs w:val="14"/>
              </w:rPr>
              <w:t>D</w:t>
            </w:r>
            <w:r>
              <w:rPr>
                <w:rFonts w:ascii="Arial" w:eastAsia="Times New Roman" w:hAnsi="Arial" w:cs="Arial"/>
                <w:color w:val="000000"/>
                <w:sz w:val="14"/>
                <w:szCs w:val="14"/>
              </w:rPr>
              <w:t>or</w:t>
            </w:r>
          </w:p>
        </w:tc>
        <w:tc>
          <w:tcPr>
            <w:tcW w:w="134" w:type="pct"/>
            <w:shd w:val="clear" w:color="000000" w:fill="D9D9D9"/>
            <w:noWrap/>
            <w:vAlign w:val="bottom"/>
          </w:tcPr>
          <w:p w14:paraId="38C1AFD9" w14:textId="05B69A2D"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2" w:type="pct"/>
            <w:shd w:val="clear" w:color="000000" w:fill="D9D9D9"/>
            <w:noWrap/>
            <w:vAlign w:val="bottom"/>
          </w:tcPr>
          <w:p w14:paraId="7983EDC6" w14:textId="49455B22" w:rsidR="007E58E7" w:rsidRPr="00122BE5" w:rsidRDefault="007E58E7" w:rsidP="0058146F">
            <w:pPr>
              <w:spacing w:after="0" w:line="240" w:lineRule="auto"/>
              <w:rPr>
                <w:rFonts w:ascii="Arial" w:eastAsia="Times New Roman" w:hAnsi="Arial" w:cs="Arial"/>
                <w:color w:val="FF0000"/>
                <w:sz w:val="14"/>
                <w:szCs w:val="14"/>
              </w:rPr>
            </w:pPr>
          </w:p>
        </w:tc>
        <w:tc>
          <w:tcPr>
            <w:tcW w:w="131" w:type="pct"/>
            <w:shd w:val="clear" w:color="000000" w:fill="D9D9D9"/>
            <w:noWrap/>
            <w:vAlign w:val="bottom"/>
            <w:hideMark/>
          </w:tcPr>
          <w:p w14:paraId="5545ABE1"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auto" w:fill="auto"/>
            <w:noWrap/>
            <w:vAlign w:val="bottom"/>
            <w:hideMark/>
          </w:tcPr>
          <w:p w14:paraId="6CDFC6C1" w14:textId="77777777" w:rsidR="007E58E7" w:rsidRPr="00122BE5" w:rsidRDefault="007E58E7" w:rsidP="0058146F">
            <w:pPr>
              <w:spacing w:after="0" w:line="240" w:lineRule="auto"/>
              <w:rPr>
                <w:rFonts w:ascii="Arial" w:eastAsia="Times New Roman" w:hAnsi="Arial" w:cs="Arial"/>
                <w:color w:val="FF0000"/>
                <w:sz w:val="14"/>
                <w:szCs w:val="14"/>
              </w:rPr>
            </w:pPr>
          </w:p>
        </w:tc>
        <w:tc>
          <w:tcPr>
            <w:tcW w:w="131" w:type="pct"/>
            <w:shd w:val="clear" w:color="auto" w:fill="auto"/>
            <w:noWrap/>
            <w:vAlign w:val="bottom"/>
            <w:hideMark/>
          </w:tcPr>
          <w:p w14:paraId="5FD8C928"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0" w:type="pct"/>
            <w:shd w:val="clear" w:color="auto" w:fill="auto"/>
            <w:noWrap/>
            <w:vAlign w:val="bottom"/>
            <w:hideMark/>
          </w:tcPr>
          <w:p w14:paraId="1AA9E4DE"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02BDCA41"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4604DC88"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438D1ABC"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17477A29"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2C2644E5"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32DE267"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225361C3"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73DA2F3B"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3" w:type="pct"/>
            <w:shd w:val="clear" w:color="auto" w:fill="auto"/>
            <w:noWrap/>
            <w:vAlign w:val="bottom"/>
            <w:hideMark/>
          </w:tcPr>
          <w:p w14:paraId="1452EFE2"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4CC977E9"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6809F212"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609880DE"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594A6CE"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42D004BA"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41522FE2"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0903C28D"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704B5FB4"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16A37D58"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190C63AD"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2" w:type="pct"/>
            <w:shd w:val="clear" w:color="auto" w:fill="auto"/>
            <w:noWrap/>
            <w:vAlign w:val="bottom"/>
            <w:hideMark/>
          </w:tcPr>
          <w:p w14:paraId="0B589B00"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613EF67C"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4782E8AF"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2" w:type="pct"/>
            <w:shd w:val="clear" w:color="auto" w:fill="auto"/>
            <w:noWrap/>
            <w:vAlign w:val="bottom"/>
            <w:hideMark/>
          </w:tcPr>
          <w:p w14:paraId="04256229"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2933778B"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367DCF43"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138506EC"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76" w:type="pct"/>
            <w:shd w:val="clear" w:color="auto" w:fill="auto"/>
            <w:noWrap/>
            <w:vAlign w:val="bottom"/>
            <w:hideMark/>
          </w:tcPr>
          <w:p w14:paraId="71674D72"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r>
      <w:tr w:rsidR="00122BE5" w:rsidRPr="00122BE5" w14:paraId="6BC2D82B" w14:textId="77777777" w:rsidTr="00E430E6">
        <w:trPr>
          <w:trHeight w:val="389"/>
        </w:trPr>
        <w:tc>
          <w:tcPr>
            <w:tcW w:w="463" w:type="pct"/>
            <w:shd w:val="clear" w:color="auto" w:fill="auto"/>
            <w:noWrap/>
            <w:vAlign w:val="bottom"/>
            <w:hideMark/>
          </w:tcPr>
          <w:p w14:paraId="291CA380" w14:textId="77777777" w:rsidR="007E58E7" w:rsidRPr="00ED082A" w:rsidRDefault="007E58E7" w:rsidP="0058146F">
            <w:pPr>
              <w:spacing w:after="0" w:line="240" w:lineRule="auto"/>
              <w:rPr>
                <w:rFonts w:ascii="Arial" w:eastAsia="Times New Roman" w:hAnsi="Arial" w:cs="Arial"/>
                <w:color w:val="000000"/>
                <w:sz w:val="14"/>
                <w:szCs w:val="14"/>
              </w:rPr>
            </w:pPr>
            <w:r w:rsidRPr="00ED082A">
              <w:rPr>
                <w:rFonts w:ascii="Arial" w:eastAsia="Times New Roman" w:hAnsi="Arial" w:cs="Arial"/>
                <w:color w:val="000000"/>
                <w:sz w:val="14"/>
                <w:szCs w:val="14"/>
              </w:rPr>
              <w:t>Initial skeleton implementation</w:t>
            </w:r>
          </w:p>
        </w:tc>
        <w:tc>
          <w:tcPr>
            <w:tcW w:w="327" w:type="pct"/>
            <w:shd w:val="clear" w:color="auto" w:fill="auto"/>
            <w:noWrap/>
            <w:vAlign w:val="bottom"/>
            <w:hideMark/>
          </w:tcPr>
          <w:p w14:paraId="4AB92E2E" w14:textId="7286EE3D" w:rsidR="007E58E7" w:rsidRPr="00ED082A" w:rsidRDefault="00D9224C" w:rsidP="0058146F">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Dor</w:t>
            </w:r>
          </w:p>
        </w:tc>
        <w:tc>
          <w:tcPr>
            <w:tcW w:w="134" w:type="pct"/>
            <w:shd w:val="clear" w:color="auto" w:fill="auto"/>
            <w:noWrap/>
            <w:vAlign w:val="bottom"/>
            <w:hideMark/>
          </w:tcPr>
          <w:p w14:paraId="3D2D7BE5" w14:textId="77777777" w:rsidR="007E58E7" w:rsidRPr="00122BE5" w:rsidRDefault="007E58E7" w:rsidP="0058146F">
            <w:pPr>
              <w:spacing w:after="0" w:line="240" w:lineRule="auto"/>
              <w:rPr>
                <w:rFonts w:ascii="Arial" w:eastAsia="Times New Roman" w:hAnsi="Arial" w:cs="Arial"/>
                <w:color w:val="FF0000"/>
                <w:sz w:val="14"/>
                <w:szCs w:val="14"/>
              </w:rPr>
            </w:pPr>
          </w:p>
        </w:tc>
        <w:tc>
          <w:tcPr>
            <w:tcW w:w="132" w:type="pct"/>
            <w:shd w:val="clear" w:color="000000" w:fill="D9D9D9"/>
            <w:noWrap/>
            <w:vAlign w:val="bottom"/>
            <w:hideMark/>
          </w:tcPr>
          <w:p w14:paraId="14F6CA39"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D9D9D9"/>
            <w:noWrap/>
            <w:vAlign w:val="bottom"/>
          </w:tcPr>
          <w:p w14:paraId="5AB8B1DD" w14:textId="3987B93A"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1" w:type="pct"/>
            <w:shd w:val="clear" w:color="000000" w:fill="D9D9D9"/>
            <w:noWrap/>
            <w:vAlign w:val="bottom"/>
          </w:tcPr>
          <w:p w14:paraId="7A8C5E39" w14:textId="04C5F654"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1" w:type="pct"/>
            <w:shd w:val="clear" w:color="auto" w:fill="auto"/>
            <w:noWrap/>
            <w:vAlign w:val="bottom"/>
            <w:hideMark/>
          </w:tcPr>
          <w:p w14:paraId="7607A2F8" w14:textId="77777777"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0" w:type="pct"/>
            <w:shd w:val="clear" w:color="auto" w:fill="auto"/>
            <w:noWrap/>
            <w:vAlign w:val="bottom"/>
            <w:hideMark/>
          </w:tcPr>
          <w:p w14:paraId="1E040473"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1B2B691A"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6B6BBC32"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1F1FBB62"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1F6463C3"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6953FC6A"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60760C6"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741865D7"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6707E81B"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3" w:type="pct"/>
            <w:shd w:val="clear" w:color="auto" w:fill="auto"/>
            <w:noWrap/>
            <w:vAlign w:val="bottom"/>
            <w:hideMark/>
          </w:tcPr>
          <w:p w14:paraId="35604F84"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4AD75085"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4138E8CA"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3F476B7E"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31F3A002"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6A4E4165"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72FA345"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9977744"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22C74672"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51E6359E"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07A3BCB4"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2" w:type="pct"/>
            <w:shd w:val="clear" w:color="auto" w:fill="auto"/>
            <w:noWrap/>
            <w:vAlign w:val="bottom"/>
            <w:hideMark/>
          </w:tcPr>
          <w:p w14:paraId="2F8AF1C0"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00691A9C"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5B2E8D90"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2" w:type="pct"/>
            <w:shd w:val="clear" w:color="auto" w:fill="auto"/>
            <w:noWrap/>
            <w:vAlign w:val="bottom"/>
            <w:hideMark/>
          </w:tcPr>
          <w:p w14:paraId="23F9C4AD"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3FFAF046"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18E07597"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760BD242"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76" w:type="pct"/>
            <w:shd w:val="clear" w:color="auto" w:fill="auto"/>
            <w:noWrap/>
            <w:vAlign w:val="bottom"/>
            <w:hideMark/>
          </w:tcPr>
          <w:p w14:paraId="3E8E14DB"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r>
      <w:tr w:rsidR="00122BE5" w:rsidRPr="00122BE5" w14:paraId="0D1445AF" w14:textId="77777777" w:rsidTr="00E430E6">
        <w:trPr>
          <w:trHeight w:val="389"/>
        </w:trPr>
        <w:tc>
          <w:tcPr>
            <w:tcW w:w="463" w:type="pct"/>
            <w:shd w:val="clear" w:color="auto" w:fill="auto"/>
            <w:noWrap/>
            <w:vAlign w:val="bottom"/>
            <w:hideMark/>
          </w:tcPr>
          <w:p w14:paraId="2CEBD5D2" w14:textId="77777777" w:rsidR="007E58E7" w:rsidRPr="00ED082A" w:rsidRDefault="007E58E7" w:rsidP="0058146F">
            <w:pPr>
              <w:spacing w:after="0" w:line="240" w:lineRule="auto"/>
              <w:rPr>
                <w:rFonts w:ascii="Arial" w:eastAsia="Times New Roman" w:hAnsi="Arial" w:cs="Arial"/>
                <w:color w:val="000000"/>
                <w:sz w:val="14"/>
                <w:szCs w:val="14"/>
              </w:rPr>
            </w:pPr>
            <w:r w:rsidRPr="00ED082A">
              <w:rPr>
                <w:rFonts w:ascii="Arial" w:eastAsia="Times New Roman" w:hAnsi="Arial" w:cs="Arial"/>
                <w:color w:val="000000"/>
                <w:sz w:val="14"/>
                <w:szCs w:val="14"/>
              </w:rPr>
              <w:t>Base Version implementation</w:t>
            </w:r>
          </w:p>
        </w:tc>
        <w:tc>
          <w:tcPr>
            <w:tcW w:w="327" w:type="pct"/>
            <w:shd w:val="clear" w:color="auto" w:fill="auto"/>
            <w:noWrap/>
            <w:vAlign w:val="bottom"/>
            <w:hideMark/>
          </w:tcPr>
          <w:p w14:paraId="6E7697DA" w14:textId="7D983F1D" w:rsidR="007E58E7" w:rsidRPr="00ED082A" w:rsidRDefault="00D9224C" w:rsidP="0058146F">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Dor</w:t>
            </w:r>
          </w:p>
        </w:tc>
        <w:tc>
          <w:tcPr>
            <w:tcW w:w="134" w:type="pct"/>
            <w:shd w:val="clear" w:color="auto" w:fill="auto"/>
            <w:noWrap/>
            <w:vAlign w:val="bottom"/>
            <w:hideMark/>
          </w:tcPr>
          <w:p w14:paraId="56AC79BC" w14:textId="77777777" w:rsidR="007E58E7" w:rsidRPr="00122BE5" w:rsidRDefault="007E58E7" w:rsidP="0058146F">
            <w:pPr>
              <w:spacing w:after="0" w:line="240" w:lineRule="auto"/>
              <w:rPr>
                <w:rFonts w:ascii="Arial" w:eastAsia="Times New Roman" w:hAnsi="Arial" w:cs="Arial"/>
                <w:color w:val="FF0000"/>
                <w:sz w:val="14"/>
                <w:szCs w:val="14"/>
              </w:rPr>
            </w:pPr>
          </w:p>
        </w:tc>
        <w:tc>
          <w:tcPr>
            <w:tcW w:w="132" w:type="pct"/>
            <w:shd w:val="clear" w:color="auto" w:fill="auto"/>
            <w:noWrap/>
            <w:vAlign w:val="bottom"/>
            <w:hideMark/>
          </w:tcPr>
          <w:p w14:paraId="31C6FEBC"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3A27392E"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000000" w:fill="D9D9D9"/>
            <w:noWrap/>
            <w:vAlign w:val="bottom"/>
            <w:hideMark/>
          </w:tcPr>
          <w:p w14:paraId="0DC96D1C"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D9D9D9"/>
            <w:noWrap/>
            <w:vAlign w:val="bottom"/>
          </w:tcPr>
          <w:p w14:paraId="036B8505" w14:textId="77D51FA2"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0" w:type="pct"/>
            <w:shd w:val="clear" w:color="000000" w:fill="D9D9D9"/>
            <w:noWrap/>
            <w:vAlign w:val="bottom"/>
          </w:tcPr>
          <w:p w14:paraId="4EDACCFC" w14:textId="6FED25EE"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1" w:type="pct"/>
            <w:shd w:val="clear" w:color="000000" w:fill="D9D9D9"/>
            <w:noWrap/>
            <w:vAlign w:val="bottom"/>
          </w:tcPr>
          <w:p w14:paraId="3AF6B3EB" w14:textId="45FC0233"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1" w:type="pct"/>
            <w:shd w:val="clear" w:color="000000" w:fill="D9D9D9"/>
            <w:noWrap/>
            <w:vAlign w:val="bottom"/>
          </w:tcPr>
          <w:p w14:paraId="25610614" w14:textId="08231C29"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1" w:type="pct"/>
            <w:shd w:val="clear" w:color="000000" w:fill="D9D9D9"/>
            <w:noWrap/>
            <w:vAlign w:val="bottom"/>
          </w:tcPr>
          <w:p w14:paraId="16330097" w14:textId="26D9AF34"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1" w:type="pct"/>
            <w:shd w:val="clear" w:color="auto" w:fill="auto"/>
            <w:noWrap/>
            <w:vAlign w:val="bottom"/>
            <w:hideMark/>
          </w:tcPr>
          <w:p w14:paraId="3DAA53BB" w14:textId="77777777" w:rsidR="007E58E7" w:rsidRPr="00122BE5" w:rsidRDefault="007E58E7" w:rsidP="0058146F">
            <w:pPr>
              <w:spacing w:after="0" w:line="240" w:lineRule="auto"/>
              <w:rPr>
                <w:rFonts w:ascii="Arial" w:eastAsia="Times New Roman" w:hAnsi="Arial" w:cs="Arial"/>
                <w:color w:val="FF0000"/>
                <w:sz w:val="14"/>
                <w:szCs w:val="14"/>
              </w:rPr>
            </w:pPr>
          </w:p>
        </w:tc>
        <w:tc>
          <w:tcPr>
            <w:tcW w:w="131" w:type="pct"/>
            <w:shd w:val="clear" w:color="auto" w:fill="auto"/>
            <w:noWrap/>
            <w:vAlign w:val="bottom"/>
            <w:hideMark/>
          </w:tcPr>
          <w:p w14:paraId="4A5B1396"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230B357D"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000FC7A4"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786AA023"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3" w:type="pct"/>
            <w:shd w:val="clear" w:color="auto" w:fill="auto"/>
            <w:noWrap/>
            <w:vAlign w:val="bottom"/>
            <w:hideMark/>
          </w:tcPr>
          <w:p w14:paraId="2D8E5C73"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497D6119"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6A02D432"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09937362"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78BE3BAF"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3504948C"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0BC38EF6"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68502D82"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66EED2A1"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731354BC"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47A69FDD"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2" w:type="pct"/>
            <w:shd w:val="clear" w:color="auto" w:fill="auto"/>
            <w:noWrap/>
            <w:vAlign w:val="bottom"/>
            <w:hideMark/>
          </w:tcPr>
          <w:p w14:paraId="5E4FCCF5"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3676AD85"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01EB8AFB"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2" w:type="pct"/>
            <w:shd w:val="clear" w:color="auto" w:fill="auto"/>
            <w:noWrap/>
            <w:vAlign w:val="bottom"/>
            <w:hideMark/>
          </w:tcPr>
          <w:p w14:paraId="443F737C"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13E2DA5"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5969FC5D"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52036B6D"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76" w:type="pct"/>
            <w:shd w:val="clear" w:color="auto" w:fill="auto"/>
            <w:noWrap/>
            <w:vAlign w:val="bottom"/>
            <w:hideMark/>
          </w:tcPr>
          <w:p w14:paraId="683D2729"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r>
      <w:tr w:rsidR="00122BE5" w:rsidRPr="00122BE5" w14:paraId="68557B7B" w14:textId="77777777" w:rsidTr="00E430E6">
        <w:trPr>
          <w:trHeight w:val="389"/>
        </w:trPr>
        <w:tc>
          <w:tcPr>
            <w:tcW w:w="463" w:type="pct"/>
            <w:shd w:val="clear" w:color="auto" w:fill="auto"/>
            <w:noWrap/>
            <w:vAlign w:val="bottom"/>
            <w:hideMark/>
          </w:tcPr>
          <w:p w14:paraId="5DC212BB" w14:textId="77777777" w:rsidR="007E58E7" w:rsidRPr="00ED082A" w:rsidRDefault="007E58E7" w:rsidP="0058146F">
            <w:pPr>
              <w:spacing w:after="0" w:line="240" w:lineRule="auto"/>
              <w:rPr>
                <w:rFonts w:ascii="Arial" w:eastAsia="Times New Roman" w:hAnsi="Arial" w:cs="Arial"/>
                <w:color w:val="000000"/>
                <w:sz w:val="14"/>
                <w:szCs w:val="14"/>
              </w:rPr>
            </w:pPr>
            <w:proofErr w:type="gramStart"/>
            <w:r w:rsidRPr="00ED082A">
              <w:rPr>
                <w:rFonts w:ascii="Arial" w:eastAsia="Times New Roman" w:hAnsi="Arial" w:cs="Arial"/>
                <w:color w:val="000000"/>
                <w:sz w:val="14"/>
                <w:szCs w:val="14"/>
              </w:rPr>
              <w:t>Final  Design</w:t>
            </w:r>
            <w:proofErr w:type="gramEnd"/>
            <w:r w:rsidRPr="00ED082A">
              <w:rPr>
                <w:rFonts w:ascii="Arial" w:eastAsia="Times New Roman" w:hAnsi="Arial" w:cs="Arial"/>
                <w:color w:val="000000"/>
                <w:sz w:val="14"/>
                <w:szCs w:val="14"/>
              </w:rPr>
              <w:t xml:space="preserve"> spec update</w:t>
            </w:r>
          </w:p>
        </w:tc>
        <w:tc>
          <w:tcPr>
            <w:tcW w:w="327" w:type="pct"/>
            <w:shd w:val="clear" w:color="auto" w:fill="auto"/>
            <w:noWrap/>
            <w:vAlign w:val="bottom"/>
            <w:hideMark/>
          </w:tcPr>
          <w:p w14:paraId="795566B3" w14:textId="27154722" w:rsidR="007E58E7" w:rsidRPr="00ED082A" w:rsidRDefault="00D9224C" w:rsidP="0058146F">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Dor</w:t>
            </w:r>
          </w:p>
        </w:tc>
        <w:tc>
          <w:tcPr>
            <w:tcW w:w="134" w:type="pct"/>
            <w:shd w:val="clear" w:color="auto" w:fill="auto"/>
            <w:noWrap/>
            <w:vAlign w:val="bottom"/>
            <w:hideMark/>
          </w:tcPr>
          <w:p w14:paraId="5C51C7E7" w14:textId="77777777" w:rsidR="007E58E7" w:rsidRPr="00122BE5" w:rsidRDefault="007E58E7" w:rsidP="0058146F">
            <w:pPr>
              <w:spacing w:after="0" w:line="240" w:lineRule="auto"/>
              <w:rPr>
                <w:rFonts w:ascii="Arial" w:eastAsia="Times New Roman" w:hAnsi="Arial" w:cs="Arial"/>
                <w:color w:val="FF0000"/>
                <w:sz w:val="14"/>
                <w:szCs w:val="14"/>
              </w:rPr>
            </w:pPr>
          </w:p>
        </w:tc>
        <w:tc>
          <w:tcPr>
            <w:tcW w:w="132" w:type="pct"/>
            <w:shd w:val="clear" w:color="auto" w:fill="auto"/>
            <w:noWrap/>
            <w:vAlign w:val="bottom"/>
            <w:hideMark/>
          </w:tcPr>
          <w:p w14:paraId="486ED1E4"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E770406"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16E23F1C"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009BE25A"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0" w:type="pct"/>
            <w:shd w:val="clear" w:color="auto" w:fill="auto"/>
            <w:noWrap/>
            <w:vAlign w:val="bottom"/>
            <w:hideMark/>
          </w:tcPr>
          <w:p w14:paraId="77474D9D"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057985B6"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220B57EF"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000000" w:fill="D9D9D9"/>
            <w:noWrap/>
            <w:vAlign w:val="bottom"/>
            <w:hideMark/>
          </w:tcPr>
          <w:p w14:paraId="283923DF"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8CBAD"/>
            <w:noWrap/>
            <w:vAlign w:val="bottom"/>
            <w:hideMark/>
          </w:tcPr>
          <w:p w14:paraId="3321F6C2"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8CBAD"/>
            <w:noWrap/>
            <w:vAlign w:val="bottom"/>
            <w:hideMark/>
          </w:tcPr>
          <w:p w14:paraId="390434A9"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8CBAD"/>
            <w:noWrap/>
            <w:vAlign w:val="bottom"/>
            <w:hideMark/>
          </w:tcPr>
          <w:p w14:paraId="71651C78"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8CBAD"/>
            <w:noWrap/>
            <w:vAlign w:val="bottom"/>
            <w:hideMark/>
          </w:tcPr>
          <w:p w14:paraId="4F022912"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D9D9D9"/>
            <w:noWrap/>
            <w:vAlign w:val="bottom"/>
          </w:tcPr>
          <w:p w14:paraId="20EE6C96" w14:textId="0BFDB3A2"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3" w:type="pct"/>
            <w:shd w:val="clear" w:color="000000" w:fill="D9D9D9"/>
            <w:noWrap/>
            <w:vAlign w:val="bottom"/>
          </w:tcPr>
          <w:p w14:paraId="75C8702F" w14:textId="462B7393"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1" w:type="pct"/>
            <w:shd w:val="clear" w:color="auto" w:fill="auto"/>
            <w:noWrap/>
            <w:vAlign w:val="bottom"/>
            <w:hideMark/>
          </w:tcPr>
          <w:p w14:paraId="2584B609" w14:textId="77777777" w:rsidR="007E58E7" w:rsidRPr="00122BE5" w:rsidRDefault="007E58E7" w:rsidP="0058146F">
            <w:pPr>
              <w:spacing w:after="0" w:line="240" w:lineRule="auto"/>
              <w:rPr>
                <w:rFonts w:ascii="Arial" w:eastAsia="Times New Roman" w:hAnsi="Arial" w:cs="Arial"/>
                <w:color w:val="FF0000"/>
                <w:sz w:val="14"/>
                <w:szCs w:val="14"/>
              </w:rPr>
            </w:pPr>
          </w:p>
        </w:tc>
        <w:tc>
          <w:tcPr>
            <w:tcW w:w="131" w:type="pct"/>
            <w:shd w:val="clear" w:color="auto" w:fill="auto"/>
            <w:noWrap/>
            <w:vAlign w:val="bottom"/>
            <w:hideMark/>
          </w:tcPr>
          <w:p w14:paraId="6F482D97"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3F09EE25"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7B01D7AE"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10BC310A"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1EB205CE"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2E957A04"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3776BE8D"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6178EB8E"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76F19999"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2" w:type="pct"/>
            <w:shd w:val="clear" w:color="auto" w:fill="auto"/>
            <w:noWrap/>
            <w:vAlign w:val="bottom"/>
            <w:hideMark/>
          </w:tcPr>
          <w:p w14:paraId="2D9E7BD1"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3400D6DF"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1F3FE99A"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2" w:type="pct"/>
            <w:shd w:val="clear" w:color="auto" w:fill="auto"/>
            <w:noWrap/>
            <w:vAlign w:val="bottom"/>
            <w:hideMark/>
          </w:tcPr>
          <w:p w14:paraId="71F18272"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92656E2"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2EE00587"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6340D552"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76" w:type="pct"/>
            <w:shd w:val="clear" w:color="auto" w:fill="auto"/>
            <w:noWrap/>
            <w:vAlign w:val="bottom"/>
            <w:hideMark/>
          </w:tcPr>
          <w:p w14:paraId="49449D5B"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r>
      <w:tr w:rsidR="00122BE5" w:rsidRPr="00122BE5" w14:paraId="0AD936B6" w14:textId="77777777" w:rsidTr="00E430E6">
        <w:trPr>
          <w:trHeight w:val="389"/>
        </w:trPr>
        <w:tc>
          <w:tcPr>
            <w:tcW w:w="463" w:type="pct"/>
            <w:shd w:val="clear" w:color="auto" w:fill="auto"/>
            <w:noWrap/>
            <w:vAlign w:val="bottom"/>
            <w:hideMark/>
          </w:tcPr>
          <w:p w14:paraId="326F0C34" w14:textId="77777777" w:rsidR="007E58E7" w:rsidRPr="00ED082A" w:rsidRDefault="007E58E7" w:rsidP="0058146F">
            <w:pPr>
              <w:spacing w:after="0" w:line="240" w:lineRule="auto"/>
              <w:rPr>
                <w:rFonts w:ascii="Arial" w:eastAsia="Times New Roman" w:hAnsi="Arial" w:cs="Arial"/>
                <w:color w:val="000000"/>
                <w:sz w:val="14"/>
                <w:szCs w:val="14"/>
              </w:rPr>
            </w:pPr>
            <w:r w:rsidRPr="00ED082A">
              <w:rPr>
                <w:rFonts w:ascii="Arial" w:eastAsia="Times New Roman" w:hAnsi="Arial" w:cs="Arial"/>
                <w:color w:val="000000"/>
                <w:sz w:val="14"/>
                <w:szCs w:val="14"/>
              </w:rPr>
              <w:t>Final version implementation</w:t>
            </w:r>
          </w:p>
        </w:tc>
        <w:tc>
          <w:tcPr>
            <w:tcW w:w="327" w:type="pct"/>
            <w:shd w:val="clear" w:color="auto" w:fill="auto"/>
            <w:noWrap/>
            <w:vAlign w:val="bottom"/>
            <w:hideMark/>
          </w:tcPr>
          <w:p w14:paraId="6933FDA8" w14:textId="3B110675" w:rsidR="007E58E7" w:rsidRPr="00ED082A" w:rsidRDefault="00D9224C" w:rsidP="0058146F">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Bot</w:t>
            </w:r>
            <w:r w:rsidR="007E58E7" w:rsidRPr="00ED082A">
              <w:rPr>
                <w:rFonts w:ascii="Arial" w:eastAsia="Times New Roman" w:hAnsi="Arial" w:cs="Arial"/>
                <w:color w:val="000000"/>
                <w:sz w:val="14"/>
                <w:szCs w:val="14"/>
              </w:rPr>
              <w:t>h</w:t>
            </w:r>
          </w:p>
        </w:tc>
        <w:tc>
          <w:tcPr>
            <w:tcW w:w="134" w:type="pct"/>
            <w:shd w:val="clear" w:color="auto" w:fill="auto"/>
            <w:noWrap/>
            <w:vAlign w:val="bottom"/>
            <w:hideMark/>
          </w:tcPr>
          <w:p w14:paraId="0A96FCE9" w14:textId="77777777" w:rsidR="007E58E7" w:rsidRPr="00122BE5" w:rsidRDefault="007E58E7" w:rsidP="0058146F">
            <w:pPr>
              <w:spacing w:after="0" w:line="240" w:lineRule="auto"/>
              <w:rPr>
                <w:rFonts w:ascii="Arial" w:eastAsia="Times New Roman" w:hAnsi="Arial" w:cs="Arial"/>
                <w:color w:val="FF0000"/>
                <w:sz w:val="14"/>
                <w:szCs w:val="14"/>
              </w:rPr>
            </w:pPr>
          </w:p>
        </w:tc>
        <w:tc>
          <w:tcPr>
            <w:tcW w:w="132" w:type="pct"/>
            <w:shd w:val="clear" w:color="auto" w:fill="auto"/>
            <w:noWrap/>
            <w:vAlign w:val="bottom"/>
            <w:hideMark/>
          </w:tcPr>
          <w:p w14:paraId="5D71392E"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BAB7EF0"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D31A63C"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4C33EF6"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0" w:type="pct"/>
            <w:shd w:val="clear" w:color="auto" w:fill="auto"/>
            <w:noWrap/>
            <w:vAlign w:val="bottom"/>
            <w:hideMark/>
          </w:tcPr>
          <w:p w14:paraId="6153442C"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26B3FE6"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777F3451"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6606F87E"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000000" w:fill="F8CBAD"/>
            <w:noWrap/>
            <w:vAlign w:val="bottom"/>
            <w:hideMark/>
          </w:tcPr>
          <w:p w14:paraId="3477D75C"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8CBAD"/>
            <w:noWrap/>
            <w:vAlign w:val="bottom"/>
            <w:hideMark/>
          </w:tcPr>
          <w:p w14:paraId="748DB93D"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8CBAD"/>
            <w:noWrap/>
            <w:vAlign w:val="bottom"/>
            <w:hideMark/>
          </w:tcPr>
          <w:p w14:paraId="7C084AAC"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8CBAD"/>
            <w:noWrap/>
            <w:vAlign w:val="bottom"/>
            <w:hideMark/>
          </w:tcPr>
          <w:p w14:paraId="6525AFE1"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D9D9D9"/>
            <w:noWrap/>
            <w:vAlign w:val="bottom"/>
            <w:hideMark/>
          </w:tcPr>
          <w:p w14:paraId="71D92D44"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3" w:type="pct"/>
            <w:shd w:val="clear" w:color="000000" w:fill="D9D9D9"/>
            <w:noWrap/>
            <w:vAlign w:val="bottom"/>
            <w:hideMark/>
          </w:tcPr>
          <w:p w14:paraId="33AA8470"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D9D9D9"/>
            <w:noWrap/>
            <w:vAlign w:val="bottom"/>
          </w:tcPr>
          <w:p w14:paraId="2FA7848C" w14:textId="5399F82E"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1" w:type="pct"/>
            <w:shd w:val="clear" w:color="000000" w:fill="D9D9D9"/>
            <w:noWrap/>
            <w:vAlign w:val="bottom"/>
          </w:tcPr>
          <w:p w14:paraId="4894A9C1" w14:textId="5F5B7B67"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1" w:type="pct"/>
            <w:shd w:val="clear" w:color="000000" w:fill="D9D9D9"/>
            <w:noWrap/>
            <w:vAlign w:val="bottom"/>
          </w:tcPr>
          <w:p w14:paraId="0A41221D" w14:textId="45FB93A2"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1" w:type="pct"/>
            <w:shd w:val="clear" w:color="000000" w:fill="D9D9D9"/>
            <w:noWrap/>
            <w:vAlign w:val="bottom"/>
          </w:tcPr>
          <w:p w14:paraId="7FC67392" w14:textId="3B444AEF"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1" w:type="pct"/>
            <w:shd w:val="clear" w:color="000000" w:fill="D9D9D9"/>
            <w:noWrap/>
            <w:vAlign w:val="bottom"/>
          </w:tcPr>
          <w:p w14:paraId="7B4C9B5A" w14:textId="1EE1108A"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1" w:type="pct"/>
            <w:shd w:val="clear" w:color="000000" w:fill="D9D9D9"/>
            <w:noWrap/>
            <w:vAlign w:val="bottom"/>
            <w:hideMark/>
          </w:tcPr>
          <w:p w14:paraId="44F0BA84"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D9D9D9"/>
            <w:noWrap/>
            <w:vAlign w:val="bottom"/>
            <w:hideMark/>
          </w:tcPr>
          <w:p w14:paraId="6230264E"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D9D9D9"/>
            <w:noWrap/>
            <w:vAlign w:val="bottom"/>
            <w:hideMark/>
          </w:tcPr>
          <w:p w14:paraId="6C3A5BB2"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0" w:type="pct"/>
            <w:shd w:val="clear" w:color="000000" w:fill="D9D9D9"/>
            <w:noWrap/>
            <w:vAlign w:val="bottom"/>
            <w:hideMark/>
          </w:tcPr>
          <w:p w14:paraId="15DCA1F2"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0" w:type="pct"/>
            <w:shd w:val="clear" w:color="000000" w:fill="D9D9D9"/>
            <w:noWrap/>
            <w:vAlign w:val="bottom"/>
            <w:hideMark/>
          </w:tcPr>
          <w:p w14:paraId="4C3D7224"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2" w:type="pct"/>
            <w:shd w:val="clear" w:color="000000" w:fill="D9D9D9"/>
            <w:noWrap/>
            <w:vAlign w:val="bottom"/>
            <w:hideMark/>
          </w:tcPr>
          <w:p w14:paraId="6C50B5E1"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0" w:type="pct"/>
            <w:shd w:val="clear" w:color="auto" w:fill="auto"/>
            <w:noWrap/>
            <w:vAlign w:val="bottom"/>
            <w:hideMark/>
          </w:tcPr>
          <w:p w14:paraId="6F5E5AAB" w14:textId="77777777" w:rsidR="007E58E7" w:rsidRPr="00122BE5" w:rsidRDefault="007E58E7" w:rsidP="0058146F">
            <w:pPr>
              <w:spacing w:after="0" w:line="240" w:lineRule="auto"/>
              <w:rPr>
                <w:rFonts w:ascii="Arial" w:eastAsia="Times New Roman" w:hAnsi="Arial" w:cs="Arial"/>
                <w:color w:val="FF0000"/>
                <w:sz w:val="14"/>
                <w:szCs w:val="14"/>
              </w:rPr>
            </w:pPr>
          </w:p>
        </w:tc>
        <w:tc>
          <w:tcPr>
            <w:tcW w:w="110" w:type="pct"/>
            <w:shd w:val="clear" w:color="auto" w:fill="auto"/>
            <w:noWrap/>
            <w:vAlign w:val="bottom"/>
            <w:hideMark/>
          </w:tcPr>
          <w:p w14:paraId="11C93B8C"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2" w:type="pct"/>
            <w:shd w:val="clear" w:color="auto" w:fill="auto"/>
            <w:noWrap/>
            <w:vAlign w:val="bottom"/>
            <w:hideMark/>
          </w:tcPr>
          <w:p w14:paraId="6FFE3336"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05FF9828"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397CDB9F"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0602393C"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76" w:type="pct"/>
            <w:shd w:val="clear" w:color="auto" w:fill="auto"/>
            <w:noWrap/>
            <w:vAlign w:val="bottom"/>
            <w:hideMark/>
          </w:tcPr>
          <w:p w14:paraId="1E5A5770"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r>
      <w:tr w:rsidR="00122BE5" w:rsidRPr="00122BE5" w14:paraId="6C553A3F" w14:textId="77777777" w:rsidTr="00053722">
        <w:trPr>
          <w:trHeight w:val="389"/>
        </w:trPr>
        <w:tc>
          <w:tcPr>
            <w:tcW w:w="463" w:type="pct"/>
            <w:shd w:val="clear" w:color="auto" w:fill="auto"/>
            <w:noWrap/>
            <w:vAlign w:val="bottom"/>
            <w:hideMark/>
          </w:tcPr>
          <w:p w14:paraId="4A14A17C" w14:textId="77777777" w:rsidR="007E58E7" w:rsidRPr="00ED082A" w:rsidRDefault="007E58E7" w:rsidP="0058146F">
            <w:pPr>
              <w:spacing w:after="0" w:line="240" w:lineRule="auto"/>
              <w:rPr>
                <w:rFonts w:ascii="Arial" w:eastAsia="Times New Roman" w:hAnsi="Arial" w:cs="Arial"/>
                <w:color w:val="000000"/>
                <w:sz w:val="14"/>
                <w:szCs w:val="14"/>
              </w:rPr>
            </w:pPr>
            <w:r w:rsidRPr="00ED082A">
              <w:rPr>
                <w:rFonts w:ascii="Arial" w:eastAsia="Times New Roman" w:hAnsi="Arial" w:cs="Arial"/>
                <w:color w:val="000000"/>
                <w:sz w:val="14"/>
                <w:szCs w:val="14"/>
              </w:rPr>
              <w:t xml:space="preserve">ASIC feasibility check (synthesis) </w:t>
            </w:r>
          </w:p>
        </w:tc>
        <w:tc>
          <w:tcPr>
            <w:tcW w:w="327" w:type="pct"/>
            <w:shd w:val="clear" w:color="auto" w:fill="auto"/>
            <w:noWrap/>
            <w:vAlign w:val="bottom"/>
            <w:hideMark/>
          </w:tcPr>
          <w:p w14:paraId="1483E2D3" w14:textId="73E0770B" w:rsidR="007E58E7" w:rsidRPr="00ED082A" w:rsidRDefault="00D9224C" w:rsidP="0058146F">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Dor</w:t>
            </w:r>
          </w:p>
        </w:tc>
        <w:tc>
          <w:tcPr>
            <w:tcW w:w="134" w:type="pct"/>
            <w:shd w:val="clear" w:color="auto" w:fill="auto"/>
            <w:noWrap/>
            <w:vAlign w:val="bottom"/>
            <w:hideMark/>
          </w:tcPr>
          <w:p w14:paraId="22A164CA" w14:textId="77777777" w:rsidR="007E58E7" w:rsidRPr="00122BE5" w:rsidRDefault="007E58E7" w:rsidP="0058146F">
            <w:pPr>
              <w:spacing w:after="0" w:line="240" w:lineRule="auto"/>
              <w:rPr>
                <w:rFonts w:ascii="Arial" w:eastAsia="Times New Roman" w:hAnsi="Arial" w:cs="Arial"/>
                <w:color w:val="FF0000"/>
                <w:sz w:val="14"/>
                <w:szCs w:val="14"/>
              </w:rPr>
            </w:pPr>
          </w:p>
        </w:tc>
        <w:tc>
          <w:tcPr>
            <w:tcW w:w="132" w:type="pct"/>
            <w:shd w:val="clear" w:color="auto" w:fill="auto"/>
            <w:noWrap/>
            <w:vAlign w:val="bottom"/>
            <w:hideMark/>
          </w:tcPr>
          <w:p w14:paraId="24A44C56"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4E114680"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07CA6C61"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7BAC6A79"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0" w:type="pct"/>
            <w:shd w:val="clear" w:color="auto" w:fill="auto"/>
            <w:noWrap/>
            <w:vAlign w:val="bottom"/>
            <w:hideMark/>
          </w:tcPr>
          <w:p w14:paraId="207DAEBA"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10A4D856"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1F0C08A7"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2BB4A4FE"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4C2A7233"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136BE4C6"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2D343608"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470989ED"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3FD2BB4"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3" w:type="pct"/>
            <w:shd w:val="clear" w:color="auto" w:fill="auto"/>
            <w:noWrap/>
            <w:vAlign w:val="bottom"/>
            <w:hideMark/>
          </w:tcPr>
          <w:p w14:paraId="328273BB"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19E9085"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4B1B1203"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688ED2CE" w14:textId="77777777"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1" w:type="pct"/>
            <w:shd w:val="clear" w:color="auto" w:fill="auto"/>
            <w:noWrap/>
            <w:vAlign w:val="bottom"/>
            <w:hideMark/>
          </w:tcPr>
          <w:p w14:paraId="4A3A213F" w14:textId="77777777"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1" w:type="pct"/>
            <w:shd w:val="clear" w:color="auto" w:fill="auto"/>
            <w:noWrap/>
            <w:vAlign w:val="bottom"/>
            <w:hideMark/>
          </w:tcPr>
          <w:p w14:paraId="331A43C1" w14:textId="77777777"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1" w:type="pct"/>
            <w:shd w:val="clear" w:color="auto" w:fill="auto"/>
            <w:noWrap/>
            <w:vAlign w:val="bottom"/>
            <w:hideMark/>
          </w:tcPr>
          <w:p w14:paraId="11A62319" w14:textId="77777777" w:rsidR="007E58E7" w:rsidRPr="00122BE5" w:rsidRDefault="007E58E7" w:rsidP="0058146F">
            <w:pPr>
              <w:spacing w:after="0" w:line="240" w:lineRule="auto"/>
              <w:rPr>
                <w:rFonts w:ascii="Arial" w:eastAsia="Times New Roman" w:hAnsi="Arial" w:cs="Arial"/>
                <w:color w:val="FF0000"/>
                <w:sz w:val="14"/>
                <w:szCs w:val="14"/>
                <w:highlight w:val="red"/>
              </w:rPr>
            </w:pPr>
          </w:p>
        </w:tc>
        <w:tc>
          <w:tcPr>
            <w:tcW w:w="131" w:type="pct"/>
            <w:shd w:val="clear" w:color="auto" w:fill="auto"/>
            <w:noWrap/>
            <w:vAlign w:val="bottom"/>
            <w:hideMark/>
          </w:tcPr>
          <w:p w14:paraId="2D9D43B6"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053B577E"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50981CFE"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769D1A28"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2" w:type="pct"/>
            <w:shd w:val="clear" w:color="auto" w:fill="auto"/>
            <w:noWrap/>
            <w:vAlign w:val="bottom"/>
            <w:hideMark/>
          </w:tcPr>
          <w:p w14:paraId="0401613A"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000000" w:fill="D9D9D9"/>
            <w:noWrap/>
            <w:vAlign w:val="bottom"/>
            <w:hideMark/>
          </w:tcPr>
          <w:p w14:paraId="43FBA8BD"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0" w:type="pct"/>
            <w:shd w:val="clear" w:color="000000" w:fill="D9D9D9"/>
            <w:noWrap/>
            <w:vAlign w:val="bottom"/>
            <w:hideMark/>
          </w:tcPr>
          <w:p w14:paraId="28853D1E"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2" w:type="pct"/>
            <w:shd w:val="clear" w:color="000000" w:fill="D9D9D9"/>
            <w:noWrap/>
            <w:vAlign w:val="bottom"/>
            <w:hideMark/>
          </w:tcPr>
          <w:p w14:paraId="1A86754D"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D9D9D9"/>
            <w:noWrap/>
            <w:vAlign w:val="bottom"/>
            <w:hideMark/>
          </w:tcPr>
          <w:p w14:paraId="334ED6CD"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0" w:type="pct"/>
            <w:shd w:val="clear" w:color="000000" w:fill="D9D9D9"/>
            <w:noWrap/>
            <w:vAlign w:val="bottom"/>
            <w:hideMark/>
          </w:tcPr>
          <w:p w14:paraId="7293496A"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0" w:type="pct"/>
            <w:shd w:val="clear" w:color="auto" w:fill="auto"/>
            <w:noWrap/>
            <w:vAlign w:val="bottom"/>
            <w:hideMark/>
          </w:tcPr>
          <w:p w14:paraId="17746AA3" w14:textId="77777777" w:rsidR="007E58E7" w:rsidRPr="00122BE5" w:rsidRDefault="007E58E7" w:rsidP="0058146F">
            <w:pPr>
              <w:spacing w:after="0" w:line="240" w:lineRule="auto"/>
              <w:rPr>
                <w:rFonts w:ascii="Arial" w:eastAsia="Times New Roman" w:hAnsi="Arial" w:cs="Arial"/>
                <w:color w:val="FF0000"/>
                <w:sz w:val="14"/>
                <w:szCs w:val="14"/>
              </w:rPr>
            </w:pPr>
          </w:p>
        </w:tc>
        <w:tc>
          <w:tcPr>
            <w:tcW w:w="176" w:type="pct"/>
            <w:shd w:val="clear" w:color="auto" w:fill="auto"/>
            <w:noWrap/>
            <w:vAlign w:val="bottom"/>
            <w:hideMark/>
          </w:tcPr>
          <w:p w14:paraId="682B9DE5"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r>
      <w:tr w:rsidR="00122BE5" w:rsidRPr="00122BE5" w14:paraId="5E1B8F9B" w14:textId="77777777" w:rsidTr="00053722">
        <w:trPr>
          <w:trHeight w:val="389"/>
        </w:trPr>
        <w:tc>
          <w:tcPr>
            <w:tcW w:w="463" w:type="pct"/>
            <w:shd w:val="clear" w:color="auto" w:fill="auto"/>
            <w:noWrap/>
            <w:vAlign w:val="bottom"/>
            <w:hideMark/>
          </w:tcPr>
          <w:p w14:paraId="1CA87DD9" w14:textId="77777777" w:rsidR="007E58E7" w:rsidRPr="00ED082A" w:rsidRDefault="007E58E7" w:rsidP="0058146F">
            <w:pPr>
              <w:spacing w:after="0" w:line="240" w:lineRule="auto"/>
              <w:rPr>
                <w:rFonts w:ascii="Arial" w:eastAsia="Times New Roman" w:hAnsi="Arial" w:cs="Arial"/>
                <w:color w:val="000000"/>
                <w:sz w:val="14"/>
                <w:szCs w:val="14"/>
              </w:rPr>
            </w:pPr>
            <w:r w:rsidRPr="00ED082A">
              <w:rPr>
                <w:rFonts w:ascii="Arial" w:eastAsia="Times New Roman" w:hAnsi="Arial" w:cs="Arial"/>
                <w:color w:val="000000"/>
                <w:sz w:val="14"/>
                <w:szCs w:val="14"/>
              </w:rPr>
              <w:t>Productizing and documenting</w:t>
            </w:r>
          </w:p>
        </w:tc>
        <w:tc>
          <w:tcPr>
            <w:tcW w:w="327" w:type="pct"/>
            <w:shd w:val="clear" w:color="auto" w:fill="auto"/>
            <w:noWrap/>
            <w:vAlign w:val="bottom"/>
            <w:hideMark/>
          </w:tcPr>
          <w:p w14:paraId="06F0A429" w14:textId="1216C202" w:rsidR="007E58E7" w:rsidRPr="00ED082A" w:rsidRDefault="00F36062" w:rsidP="0058146F">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Both</w:t>
            </w:r>
          </w:p>
        </w:tc>
        <w:tc>
          <w:tcPr>
            <w:tcW w:w="134" w:type="pct"/>
            <w:shd w:val="clear" w:color="auto" w:fill="auto"/>
            <w:noWrap/>
            <w:vAlign w:val="bottom"/>
            <w:hideMark/>
          </w:tcPr>
          <w:p w14:paraId="58D66075" w14:textId="77777777" w:rsidR="007E58E7" w:rsidRPr="00122BE5" w:rsidRDefault="007E58E7" w:rsidP="0058146F">
            <w:pPr>
              <w:spacing w:after="0" w:line="240" w:lineRule="auto"/>
              <w:rPr>
                <w:rFonts w:ascii="Arial" w:eastAsia="Times New Roman" w:hAnsi="Arial" w:cs="Arial"/>
                <w:color w:val="FF0000"/>
                <w:sz w:val="14"/>
                <w:szCs w:val="14"/>
              </w:rPr>
            </w:pPr>
          </w:p>
        </w:tc>
        <w:tc>
          <w:tcPr>
            <w:tcW w:w="132" w:type="pct"/>
            <w:shd w:val="clear" w:color="auto" w:fill="auto"/>
            <w:noWrap/>
            <w:vAlign w:val="bottom"/>
            <w:hideMark/>
          </w:tcPr>
          <w:p w14:paraId="333F3EBF"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1C5701DA"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0EEC137"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72773D95"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0" w:type="pct"/>
            <w:shd w:val="clear" w:color="auto" w:fill="auto"/>
            <w:noWrap/>
            <w:vAlign w:val="bottom"/>
            <w:hideMark/>
          </w:tcPr>
          <w:p w14:paraId="63827ED4"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2048750B"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16BEDB4D"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32EFC435"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3346F7AD"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44987A32"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28949B8B"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681FF2FE"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2CB9EFC3"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3" w:type="pct"/>
            <w:shd w:val="clear" w:color="auto" w:fill="auto"/>
            <w:noWrap/>
            <w:vAlign w:val="bottom"/>
            <w:hideMark/>
          </w:tcPr>
          <w:p w14:paraId="742FDE7C"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6B77224C"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46BA323"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405E5459"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7DD6C3FA"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3329525F"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349C66D"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04E1B1D"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auto" w:fill="auto"/>
            <w:noWrap/>
            <w:vAlign w:val="bottom"/>
            <w:hideMark/>
          </w:tcPr>
          <w:p w14:paraId="5F73075E"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5AEE8733"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0BC59881"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2" w:type="pct"/>
            <w:shd w:val="clear" w:color="auto" w:fill="auto"/>
            <w:noWrap/>
            <w:vAlign w:val="bottom"/>
            <w:hideMark/>
          </w:tcPr>
          <w:p w14:paraId="367852B3"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41095B98"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0" w:type="pct"/>
            <w:shd w:val="clear" w:color="auto" w:fill="auto"/>
            <w:noWrap/>
            <w:vAlign w:val="bottom"/>
            <w:hideMark/>
          </w:tcPr>
          <w:p w14:paraId="1F0BA366"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12" w:type="pct"/>
            <w:shd w:val="clear" w:color="auto" w:fill="auto"/>
            <w:noWrap/>
            <w:vAlign w:val="bottom"/>
            <w:hideMark/>
          </w:tcPr>
          <w:p w14:paraId="1C8836FB" w14:textId="77777777" w:rsidR="007E58E7" w:rsidRPr="00122BE5" w:rsidRDefault="007E58E7" w:rsidP="0058146F">
            <w:pPr>
              <w:spacing w:after="0" w:line="240" w:lineRule="auto"/>
              <w:rPr>
                <w:rFonts w:ascii="Times New Roman" w:eastAsia="Times New Roman" w:hAnsi="Times New Roman" w:cs="Times New Roman"/>
                <w:color w:val="FF0000"/>
                <w:sz w:val="14"/>
                <w:szCs w:val="14"/>
              </w:rPr>
            </w:pPr>
          </w:p>
        </w:tc>
        <w:tc>
          <w:tcPr>
            <w:tcW w:w="131" w:type="pct"/>
            <w:shd w:val="clear" w:color="000000" w:fill="D9D9D9"/>
            <w:noWrap/>
            <w:vAlign w:val="bottom"/>
            <w:hideMark/>
          </w:tcPr>
          <w:p w14:paraId="30B1F421"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0" w:type="pct"/>
            <w:shd w:val="clear" w:color="000000" w:fill="D9D9D9"/>
            <w:noWrap/>
            <w:vAlign w:val="bottom"/>
            <w:hideMark/>
          </w:tcPr>
          <w:p w14:paraId="35EF71A0"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0" w:type="pct"/>
            <w:shd w:val="clear" w:color="000000" w:fill="D9D9D9"/>
            <w:noWrap/>
            <w:vAlign w:val="bottom"/>
            <w:hideMark/>
          </w:tcPr>
          <w:p w14:paraId="3DE6E696"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76" w:type="pct"/>
            <w:shd w:val="clear" w:color="000000" w:fill="D9D9D9"/>
            <w:noWrap/>
            <w:vAlign w:val="bottom"/>
            <w:hideMark/>
          </w:tcPr>
          <w:p w14:paraId="5E28CBB4"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r>
      <w:tr w:rsidR="00122BE5" w:rsidRPr="00122BE5" w14:paraId="17AAD4B9" w14:textId="77777777" w:rsidTr="00053722">
        <w:trPr>
          <w:trHeight w:val="389"/>
        </w:trPr>
        <w:tc>
          <w:tcPr>
            <w:tcW w:w="463" w:type="pct"/>
            <w:shd w:val="clear" w:color="auto" w:fill="auto"/>
            <w:noWrap/>
            <w:vAlign w:val="bottom"/>
            <w:hideMark/>
          </w:tcPr>
          <w:p w14:paraId="626117A1" w14:textId="77777777" w:rsidR="007E58E7" w:rsidRPr="00ED082A" w:rsidRDefault="007E58E7" w:rsidP="0058146F">
            <w:pPr>
              <w:spacing w:after="0" w:line="240" w:lineRule="auto"/>
              <w:rPr>
                <w:rFonts w:ascii="Arial" w:eastAsia="Times New Roman" w:hAnsi="Arial" w:cs="Arial"/>
                <w:color w:val="000000"/>
                <w:sz w:val="14"/>
                <w:szCs w:val="14"/>
              </w:rPr>
            </w:pPr>
            <w:r w:rsidRPr="00ED082A">
              <w:rPr>
                <w:rFonts w:ascii="Arial" w:eastAsia="Times New Roman" w:hAnsi="Arial" w:cs="Arial"/>
                <w:color w:val="000000"/>
                <w:sz w:val="14"/>
                <w:szCs w:val="14"/>
              </w:rPr>
              <w:t>In parallel to all - continues verification</w:t>
            </w:r>
          </w:p>
        </w:tc>
        <w:tc>
          <w:tcPr>
            <w:tcW w:w="327" w:type="pct"/>
            <w:shd w:val="clear" w:color="auto" w:fill="auto"/>
            <w:noWrap/>
            <w:vAlign w:val="bottom"/>
            <w:hideMark/>
          </w:tcPr>
          <w:p w14:paraId="41D47206" w14:textId="7FF99A22" w:rsidR="007E58E7" w:rsidRPr="00ED082A" w:rsidRDefault="00F36062" w:rsidP="0058146F">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Both</w:t>
            </w:r>
          </w:p>
        </w:tc>
        <w:tc>
          <w:tcPr>
            <w:tcW w:w="134" w:type="pct"/>
            <w:shd w:val="clear" w:color="000000" w:fill="F2F2F2"/>
            <w:noWrap/>
            <w:vAlign w:val="bottom"/>
            <w:hideMark/>
          </w:tcPr>
          <w:p w14:paraId="0E2737A9"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2" w:type="pct"/>
            <w:shd w:val="clear" w:color="000000" w:fill="F2F2F2"/>
            <w:noWrap/>
            <w:vAlign w:val="bottom"/>
            <w:hideMark/>
          </w:tcPr>
          <w:p w14:paraId="118EFBF4"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356483E7"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6C24FA99"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61AEBCEF"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0" w:type="pct"/>
            <w:shd w:val="clear" w:color="000000" w:fill="F2F2F2"/>
            <w:noWrap/>
            <w:vAlign w:val="bottom"/>
            <w:hideMark/>
          </w:tcPr>
          <w:p w14:paraId="079318AF"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3126AEB8"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340984B6"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6C3518F9"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4C0C0703"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0475CFFE"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36B8E4D8"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6E2FF454"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40BD2DC1"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3" w:type="pct"/>
            <w:shd w:val="clear" w:color="000000" w:fill="F2F2F2"/>
            <w:noWrap/>
            <w:vAlign w:val="bottom"/>
            <w:hideMark/>
          </w:tcPr>
          <w:p w14:paraId="34912D0A"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4079B000"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1761C1E6"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1C585C7D"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04E0E947"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4361EF4E"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1F266B1D"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1FE800F8"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2279DDDF"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0" w:type="pct"/>
            <w:shd w:val="clear" w:color="000000" w:fill="F2F2F2"/>
            <w:noWrap/>
            <w:vAlign w:val="bottom"/>
            <w:hideMark/>
          </w:tcPr>
          <w:p w14:paraId="38417B32"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0" w:type="pct"/>
            <w:shd w:val="clear" w:color="000000" w:fill="F2F2F2"/>
            <w:noWrap/>
            <w:vAlign w:val="bottom"/>
            <w:hideMark/>
          </w:tcPr>
          <w:p w14:paraId="431FF612"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2" w:type="pct"/>
            <w:shd w:val="clear" w:color="000000" w:fill="F2F2F2"/>
            <w:noWrap/>
            <w:vAlign w:val="bottom"/>
            <w:hideMark/>
          </w:tcPr>
          <w:p w14:paraId="3C2FE043"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0" w:type="pct"/>
            <w:shd w:val="clear" w:color="000000" w:fill="F2F2F2"/>
            <w:noWrap/>
            <w:vAlign w:val="bottom"/>
            <w:hideMark/>
          </w:tcPr>
          <w:p w14:paraId="13BB4E5F"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0" w:type="pct"/>
            <w:shd w:val="clear" w:color="000000" w:fill="F2F2F2"/>
            <w:noWrap/>
            <w:vAlign w:val="bottom"/>
            <w:hideMark/>
          </w:tcPr>
          <w:p w14:paraId="13BA58CC"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2" w:type="pct"/>
            <w:shd w:val="clear" w:color="000000" w:fill="F2F2F2"/>
            <w:noWrap/>
            <w:vAlign w:val="bottom"/>
            <w:hideMark/>
          </w:tcPr>
          <w:p w14:paraId="6EED4C1E"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31" w:type="pct"/>
            <w:shd w:val="clear" w:color="000000" w:fill="F2F2F2"/>
            <w:noWrap/>
            <w:vAlign w:val="bottom"/>
            <w:hideMark/>
          </w:tcPr>
          <w:p w14:paraId="208E1C14"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0" w:type="pct"/>
            <w:shd w:val="clear" w:color="000000" w:fill="F2F2F2"/>
            <w:noWrap/>
            <w:vAlign w:val="bottom"/>
            <w:hideMark/>
          </w:tcPr>
          <w:p w14:paraId="06D7E471"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10" w:type="pct"/>
            <w:shd w:val="clear" w:color="000000" w:fill="F2F2F2"/>
            <w:noWrap/>
            <w:vAlign w:val="bottom"/>
            <w:hideMark/>
          </w:tcPr>
          <w:p w14:paraId="236366DE"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c>
          <w:tcPr>
            <w:tcW w:w="176" w:type="pct"/>
            <w:shd w:val="clear" w:color="000000" w:fill="F2F2F2"/>
            <w:noWrap/>
            <w:vAlign w:val="bottom"/>
            <w:hideMark/>
          </w:tcPr>
          <w:p w14:paraId="376E25BF" w14:textId="77777777" w:rsidR="007E58E7" w:rsidRPr="00122BE5" w:rsidRDefault="007E58E7" w:rsidP="0058146F">
            <w:pPr>
              <w:spacing w:after="0" w:line="240" w:lineRule="auto"/>
              <w:rPr>
                <w:rFonts w:ascii="Arial" w:eastAsia="Times New Roman" w:hAnsi="Arial" w:cs="Arial"/>
                <w:color w:val="FF0000"/>
                <w:sz w:val="14"/>
                <w:szCs w:val="14"/>
              </w:rPr>
            </w:pPr>
            <w:r w:rsidRPr="00122BE5">
              <w:rPr>
                <w:rFonts w:ascii="Arial" w:eastAsia="Times New Roman" w:hAnsi="Arial" w:cs="Arial"/>
                <w:color w:val="FF0000"/>
                <w:sz w:val="14"/>
                <w:szCs w:val="14"/>
              </w:rPr>
              <w:t> </w:t>
            </w:r>
          </w:p>
        </w:tc>
      </w:tr>
    </w:tbl>
    <w:p w14:paraId="0FAF89DD" w14:textId="6F9A966E" w:rsidR="007E58E7" w:rsidRDefault="007E58E7" w:rsidP="007E58E7"/>
    <w:p w14:paraId="1889F200" w14:textId="39FC9C40" w:rsidR="00D3510C" w:rsidRDefault="00D3510C" w:rsidP="007E58E7"/>
    <w:p w14:paraId="2B031DFD" w14:textId="517F877B" w:rsidR="00D3510C" w:rsidRDefault="00D3510C" w:rsidP="007E58E7"/>
    <w:p w14:paraId="247D67E8" w14:textId="1667C473" w:rsidR="00D3510C" w:rsidRDefault="00D3510C" w:rsidP="007E58E7"/>
    <w:p w14:paraId="25E81D56" w14:textId="0546F3DB" w:rsidR="00D3510C" w:rsidRDefault="00D3510C" w:rsidP="007E58E7"/>
    <w:p w14:paraId="0E05C79E" w14:textId="7885C3CF" w:rsidR="00D3510C" w:rsidRDefault="00D3510C" w:rsidP="007E58E7"/>
    <w:p w14:paraId="3EB5DE46" w14:textId="7343D6AE" w:rsidR="00D3510C" w:rsidRDefault="00D3510C" w:rsidP="007E58E7"/>
    <w:p w14:paraId="0C8FB804" w14:textId="24E6EDF0" w:rsidR="00D3510C" w:rsidRDefault="00D3510C" w:rsidP="007E58E7"/>
    <w:p w14:paraId="3E98F2B6" w14:textId="00670DA1" w:rsidR="00D3510C" w:rsidRDefault="00D3510C" w:rsidP="007E58E7"/>
    <w:p w14:paraId="0C827DFB" w14:textId="0527CB46" w:rsidR="007537EF" w:rsidRDefault="007537EF" w:rsidP="007E58E7"/>
    <w:p w14:paraId="62ADEA0D" w14:textId="718E8D45" w:rsidR="007537EF" w:rsidRDefault="007537EF" w:rsidP="007E58E7"/>
    <w:p w14:paraId="7F8B5C64" w14:textId="2F6E1ECB" w:rsidR="007537EF" w:rsidRDefault="007537EF" w:rsidP="007E58E7">
      <w:bookmarkStart w:id="17" w:name="_GoBack"/>
      <w:bookmarkEnd w:id="17"/>
    </w:p>
    <w:p w14:paraId="64D4A624" w14:textId="126A49E2" w:rsidR="00A85C53" w:rsidRDefault="00A85C53" w:rsidP="00A85C53">
      <w:pPr>
        <w:pStyle w:val="Heading1"/>
        <w:rPr>
          <w:b/>
          <w:bCs/>
        </w:rPr>
      </w:pPr>
      <w:bookmarkStart w:id="18" w:name="_Toc59964590"/>
      <w:r>
        <w:rPr>
          <w:b/>
          <w:bCs/>
        </w:rPr>
        <w:lastRenderedPageBreak/>
        <w:t>Project Software</w:t>
      </w:r>
      <w:bookmarkEnd w:id="18"/>
    </w:p>
    <w:p w14:paraId="6FEAA716" w14:textId="69CF406A" w:rsidR="00A85C53" w:rsidRDefault="00A85C53" w:rsidP="00A85C53">
      <w:pPr>
        <w:pStyle w:val="Heading2"/>
        <w:ind w:left="720"/>
        <w:rPr>
          <w:rFonts w:eastAsiaTheme="minorHAnsi"/>
        </w:rPr>
      </w:pPr>
      <w:bookmarkStart w:id="19" w:name="_Toc59964591"/>
      <w:r>
        <w:rPr>
          <w:rFonts w:eastAsiaTheme="minorHAnsi"/>
        </w:rPr>
        <w:t>1.0 Introduction</w:t>
      </w:r>
      <w:bookmarkEnd w:id="19"/>
    </w:p>
    <w:p w14:paraId="1818DC26" w14:textId="58394840" w:rsidR="00A85C53" w:rsidRDefault="00A85C53" w:rsidP="00A85C53">
      <w:pPr>
        <w:ind w:left="720"/>
      </w:pPr>
      <w:r>
        <w:t xml:space="preserve">The </w:t>
      </w:r>
      <w:r w:rsidR="005D3EDA">
        <w:t xml:space="preserve">MANNIX HW </w:t>
      </w:r>
      <w:r>
        <w:t>accelerator has software tools. The reasons for that are:</w:t>
      </w:r>
    </w:p>
    <w:p w14:paraId="0CC259AD" w14:textId="1249490D" w:rsidR="00A85C53" w:rsidRDefault="00A85C53" w:rsidP="00A85C53">
      <w:pPr>
        <w:pStyle w:val="ListParagraph"/>
        <w:numPr>
          <w:ilvl w:val="0"/>
          <w:numId w:val="7"/>
        </w:numPr>
        <w:spacing w:line="256" w:lineRule="auto"/>
        <w:ind w:left="1440"/>
      </w:pPr>
      <w:r w:rsidRPr="005D3EDA">
        <w:rPr>
          <w:b/>
          <w:bCs/>
        </w:rPr>
        <w:t>Profiling</w:t>
      </w:r>
      <w:r>
        <w:t xml:space="preserve"> – writing a model in </w:t>
      </w:r>
      <w:r w:rsidR="005D3EDA">
        <w:t>C</w:t>
      </w:r>
      <w:r>
        <w:t xml:space="preserve"> or other high-level language to find the bottleneck that we want to accelerate.</w:t>
      </w:r>
    </w:p>
    <w:p w14:paraId="16F6FA59" w14:textId="1EDC371B" w:rsidR="00A85C53" w:rsidRDefault="00A85C53" w:rsidP="00A85C53">
      <w:pPr>
        <w:pStyle w:val="ListParagraph"/>
        <w:numPr>
          <w:ilvl w:val="0"/>
          <w:numId w:val="7"/>
        </w:numPr>
        <w:spacing w:line="256" w:lineRule="auto"/>
        <w:ind w:left="1440"/>
      </w:pPr>
      <w:r w:rsidRPr="005D3EDA">
        <w:rPr>
          <w:b/>
          <w:bCs/>
        </w:rPr>
        <w:t>Verification</w:t>
      </w:r>
      <w:r>
        <w:t xml:space="preserve"> – the system needs to be </w:t>
      </w:r>
      <w:r w:rsidRPr="005D3EDA">
        <w:rPr>
          <w:u w:val="single"/>
        </w:rPr>
        <w:t>bit accurate</w:t>
      </w:r>
      <w:r>
        <w:t xml:space="preserve">, which mean that </w:t>
      </w:r>
      <w:r w:rsidR="005D3EDA">
        <w:t xml:space="preserve">the </w:t>
      </w:r>
      <w:r>
        <w:t xml:space="preserve">output of the accelerator must be equal (byte resolution) to the output of a software program that </w:t>
      </w:r>
      <w:r w:rsidR="00A54CDB">
        <w:t xml:space="preserve">simulates </w:t>
      </w:r>
      <w:r>
        <w:t xml:space="preserve">the same operation. </w:t>
      </w:r>
    </w:p>
    <w:p w14:paraId="1BEEDA29" w14:textId="77777777" w:rsidR="00A85C53" w:rsidRDefault="00A85C53" w:rsidP="00A85C53">
      <w:pPr>
        <w:pStyle w:val="ListParagraph"/>
        <w:numPr>
          <w:ilvl w:val="0"/>
          <w:numId w:val="7"/>
        </w:numPr>
        <w:spacing w:line="256" w:lineRule="auto"/>
        <w:ind w:left="1440"/>
      </w:pPr>
      <w:r w:rsidRPr="005D3EDA">
        <w:rPr>
          <w:b/>
          <w:bCs/>
        </w:rPr>
        <w:t>Modularity</w:t>
      </w:r>
      <w:r>
        <w:t xml:space="preserve"> – We want the project to be modular and flexible to change. The best way to do so in minimal cost is to manage it with software program.</w:t>
      </w:r>
    </w:p>
    <w:p w14:paraId="353428B8" w14:textId="77777777" w:rsidR="00A85C53" w:rsidRDefault="00A85C53" w:rsidP="00A85C53">
      <w:pPr>
        <w:ind w:left="720"/>
      </w:pPr>
      <w:r>
        <w:t>Those three demands will affect the way the program will be written.</w:t>
      </w:r>
    </w:p>
    <w:p w14:paraId="2D0ADBCF" w14:textId="51EE4CFD" w:rsidR="00A85C53" w:rsidRDefault="00A85C53" w:rsidP="00A85C53">
      <w:pPr>
        <w:pStyle w:val="Heading2"/>
        <w:ind w:left="720"/>
        <w:rPr>
          <w:rFonts w:eastAsiaTheme="minorHAnsi"/>
        </w:rPr>
      </w:pPr>
      <w:bookmarkStart w:id="20" w:name="_Toc59964592"/>
      <w:r>
        <w:rPr>
          <w:rFonts w:eastAsiaTheme="minorHAnsi"/>
        </w:rPr>
        <w:t>2.0 Mannix software manager</w:t>
      </w:r>
      <w:bookmarkEnd w:id="20"/>
      <w:r>
        <w:rPr>
          <w:rFonts w:eastAsiaTheme="minorHAnsi"/>
        </w:rPr>
        <w:t xml:space="preserve"> </w:t>
      </w:r>
    </w:p>
    <w:p w14:paraId="149F5A2F" w14:textId="77777777" w:rsidR="00A85C53" w:rsidRDefault="00A85C53" w:rsidP="00A85C53">
      <w:pPr>
        <w:ind w:left="720"/>
      </w:pPr>
      <w:r>
        <w:t>Following the introduction, we decided to use this model:</w:t>
      </w:r>
    </w:p>
    <w:p w14:paraId="40538994" w14:textId="77777777" w:rsidR="00A85C53" w:rsidRDefault="00A85C53" w:rsidP="00A85C53">
      <w:pPr>
        <w:shd w:val="clear" w:color="auto" w:fill="1E1E1E"/>
        <w:spacing w:after="0" w:line="285" w:lineRule="atLeast"/>
        <w:ind w:left="720"/>
        <w:rPr>
          <w:rFonts w:ascii="Consolas" w:eastAsia="Times New Roman" w:hAnsi="Consolas" w:cs="Times New Roman"/>
          <w:color w:val="D4D4D4"/>
          <w:sz w:val="18"/>
          <w:szCs w:val="18"/>
        </w:rPr>
      </w:pPr>
      <w:r>
        <w:rPr>
          <w:rFonts w:ascii="Consolas" w:eastAsia="Times New Roman" w:hAnsi="Consolas" w:cs="Times New Roman"/>
          <w:color w:val="C586C0"/>
          <w:sz w:val="18"/>
          <w:szCs w:val="18"/>
        </w:rPr>
        <w:t>#define</w:t>
      </w:r>
      <w:r>
        <w:rPr>
          <w:rFonts w:ascii="Consolas" w:eastAsia="Times New Roman" w:hAnsi="Consolas" w:cs="Times New Roman"/>
          <w:color w:val="569CD6"/>
          <w:sz w:val="18"/>
          <w:szCs w:val="18"/>
        </w:rPr>
        <w:t> ADDRX </w:t>
      </w:r>
      <w:r>
        <w:rPr>
          <w:rFonts w:ascii="Consolas" w:eastAsia="Times New Roman" w:hAnsi="Consolas" w:cs="Times New Roman"/>
          <w:color w:val="6A9955"/>
          <w:sz w:val="18"/>
          <w:szCs w:val="18"/>
        </w:rPr>
        <w:t>/*BASE POINTER OF THE ADDRESS WHERE THE IMAGE WILL BE LOADED */</w:t>
      </w:r>
    </w:p>
    <w:p w14:paraId="5FD1B7B3" w14:textId="77777777" w:rsidR="00A85C53" w:rsidRDefault="00A85C53" w:rsidP="00A85C53">
      <w:pPr>
        <w:shd w:val="clear" w:color="auto" w:fill="1E1E1E"/>
        <w:spacing w:after="0" w:line="285" w:lineRule="atLeast"/>
        <w:ind w:left="720"/>
        <w:rPr>
          <w:rFonts w:ascii="Consolas" w:eastAsia="Times New Roman" w:hAnsi="Consolas" w:cs="Times New Roman"/>
          <w:color w:val="D4D4D4"/>
          <w:sz w:val="18"/>
          <w:szCs w:val="18"/>
        </w:rPr>
      </w:pPr>
      <w:r>
        <w:rPr>
          <w:rFonts w:ascii="Consolas" w:eastAsia="Times New Roman" w:hAnsi="Consolas" w:cs="Times New Roman"/>
          <w:color w:val="C586C0"/>
          <w:sz w:val="18"/>
          <w:szCs w:val="18"/>
        </w:rPr>
        <w:t>#define</w:t>
      </w:r>
      <w:r>
        <w:rPr>
          <w:rFonts w:ascii="Consolas" w:eastAsia="Times New Roman" w:hAnsi="Consolas" w:cs="Times New Roman"/>
          <w:color w:val="569CD6"/>
          <w:sz w:val="18"/>
          <w:szCs w:val="18"/>
        </w:rPr>
        <w:t> ADDRY </w:t>
      </w:r>
      <w:r>
        <w:rPr>
          <w:rFonts w:ascii="Consolas" w:eastAsia="Times New Roman" w:hAnsi="Consolas" w:cs="Times New Roman"/>
          <w:color w:val="6A9955"/>
          <w:sz w:val="18"/>
          <w:szCs w:val="18"/>
        </w:rPr>
        <w:t>/*BASE POINTER OF THE ADDRESS WHERE THE WEIGHTS WILL BE STORED*/</w:t>
      </w:r>
    </w:p>
    <w:p w14:paraId="0B812C11" w14:textId="77777777" w:rsidR="00A85C53" w:rsidRDefault="00A85C53" w:rsidP="00A85C53">
      <w:pPr>
        <w:shd w:val="clear" w:color="auto" w:fill="1E1E1E"/>
        <w:spacing w:after="0" w:line="285" w:lineRule="atLeast"/>
        <w:ind w:left="720"/>
        <w:rPr>
          <w:rFonts w:ascii="Consolas" w:eastAsia="Times New Roman" w:hAnsi="Consolas" w:cs="Times New Roman"/>
          <w:color w:val="D4D4D4"/>
          <w:sz w:val="18"/>
          <w:szCs w:val="18"/>
        </w:rPr>
      </w:pPr>
      <w:r>
        <w:rPr>
          <w:rFonts w:ascii="Consolas" w:eastAsia="Times New Roman" w:hAnsi="Consolas" w:cs="Times New Roman"/>
          <w:color w:val="C586C0"/>
          <w:sz w:val="18"/>
          <w:szCs w:val="18"/>
        </w:rPr>
        <w:t>#define</w:t>
      </w:r>
      <w:r>
        <w:rPr>
          <w:rFonts w:ascii="Consolas" w:eastAsia="Times New Roman" w:hAnsi="Consolas" w:cs="Times New Roman"/>
          <w:color w:val="569CD6"/>
          <w:sz w:val="18"/>
          <w:szCs w:val="18"/>
        </w:rPr>
        <w:t> ADDR_CONV_RES </w:t>
      </w:r>
      <w:r>
        <w:rPr>
          <w:rFonts w:ascii="Consolas" w:eastAsia="Times New Roman" w:hAnsi="Consolas" w:cs="Times New Roman"/>
          <w:color w:val="6A9955"/>
          <w:sz w:val="18"/>
          <w:szCs w:val="18"/>
        </w:rPr>
        <w:t>/*BASE POINTER OF THE ADDRESS WHERE THE CONVOLUTION LAYER RESULT WILL BE STORED*/</w:t>
      </w:r>
      <w:r>
        <w:rPr>
          <w:rFonts w:ascii="Consolas" w:eastAsia="Times New Roman" w:hAnsi="Consolas" w:cs="Times New Roman"/>
          <w:color w:val="569CD6"/>
          <w:sz w:val="18"/>
          <w:szCs w:val="18"/>
        </w:rPr>
        <w:t> </w:t>
      </w:r>
    </w:p>
    <w:p w14:paraId="75843A13" w14:textId="77777777" w:rsidR="00A85C53" w:rsidRDefault="00A85C53" w:rsidP="00A85C53">
      <w:pPr>
        <w:shd w:val="clear" w:color="auto" w:fill="1E1E1E"/>
        <w:spacing w:after="0" w:line="285" w:lineRule="atLeast"/>
        <w:ind w:left="720"/>
        <w:rPr>
          <w:rFonts w:ascii="Consolas" w:eastAsia="Times New Roman" w:hAnsi="Consolas" w:cs="Times New Roman"/>
          <w:color w:val="D4D4D4"/>
          <w:sz w:val="18"/>
          <w:szCs w:val="18"/>
        </w:rPr>
      </w:pPr>
      <w:r>
        <w:rPr>
          <w:rFonts w:ascii="Consolas" w:eastAsia="Times New Roman" w:hAnsi="Consolas" w:cs="Times New Roman"/>
          <w:color w:val="C586C0"/>
          <w:sz w:val="18"/>
          <w:szCs w:val="18"/>
        </w:rPr>
        <w:t>#define</w:t>
      </w:r>
      <w:r>
        <w:rPr>
          <w:rFonts w:ascii="Consolas" w:eastAsia="Times New Roman" w:hAnsi="Consolas" w:cs="Times New Roman"/>
          <w:color w:val="569CD6"/>
          <w:sz w:val="18"/>
          <w:szCs w:val="18"/>
        </w:rPr>
        <w:t> ADDR_ACTIVATION_RES </w:t>
      </w:r>
      <w:r>
        <w:rPr>
          <w:rFonts w:ascii="Consolas" w:eastAsia="Times New Roman" w:hAnsi="Consolas" w:cs="Times New Roman"/>
          <w:color w:val="6A9955"/>
          <w:sz w:val="18"/>
          <w:szCs w:val="18"/>
        </w:rPr>
        <w:t>/*BASE POINTER OF THE ADDRESS WHERE THE ACTIVATION LAYER RESULT WILL BE STORED*/</w:t>
      </w:r>
      <w:r>
        <w:rPr>
          <w:rFonts w:ascii="Consolas" w:eastAsia="Times New Roman" w:hAnsi="Consolas" w:cs="Times New Roman"/>
          <w:color w:val="569CD6"/>
          <w:sz w:val="18"/>
          <w:szCs w:val="18"/>
        </w:rPr>
        <w:t> </w:t>
      </w:r>
    </w:p>
    <w:p w14:paraId="6CB4EA0E" w14:textId="77777777" w:rsidR="00A85C53" w:rsidRDefault="00A85C53" w:rsidP="00A85C53">
      <w:pPr>
        <w:shd w:val="clear" w:color="auto" w:fill="1E1E1E"/>
        <w:spacing w:after="0" w:line="285" w:lineRule="atLeast"/>
        <w:ind w:left="720"/>
        <w:rPr>
          <w:rFonts w:ascii="Consolas" w:eastAsia="Times New Roman" w:hAnsi="Consolas" w:cs="Times New Roman"/>
          <w:color w:val="D4D4D4"/>
          <w:sz w:val="18"/>
          <w:szCs w:val="18"/>
        </w:rPr>
      </w:pPr>
      <w:r>
        <w:rPr>
          <w:rFonts w:ascii="Consolas" w:eastAsia="Times New Roman" w:hAnsi="Consolas" w:cs="Times New Roman"/>
          <w:color w:val="C586C0"/>
          <w:sz w:val="18"/>
          <w:szCs w:val="18"/>
        </w:rPr>
        <w:t>#define</w:t>
      </w:r>
      <w:r>
        <w:rPr>
          <w:rFonts w:ascii="Consolas" w:eastAsia="Times New Roman" w:hAnsi="Consolas" w:cs="Times New Roman"/>
          <w:color w:val="569CD6"/>
          <w:sz w:val="18"/>
          <w:szCs w:val="18"/>
        </w:rPr>
        <w:t> ADDR_PULL_RES </w:t>
      </w:r>
      <w:r>
        <w:rPr>
          <w:rFonts w:ascii="Consolas" w:eastAsia="Times New Roman" w:hAnsi="Consolas" w:cs="Times New Roman"/>
          <w:color w:val="6A9955"/>
          <w:sz w:val="18"/>
          <w:szCs w:val="18"/>
        </w:rPr>
        <w:t>/*BASE POINTER OF THE ADDRESS WHERE THE MAX PULL LAYER RESULT WILL BE STORED*/</w:t>
      </w:r>
    </w:p>
    <w:p w14:paraId="7383FE5D" w14:textId="77777777" w:rsidR="00A85C53" w:rsidRDefault="00A85C53" w:rsidP="00A85C53">
      <w:pPr>
        <w:shd w:val="clear" w:color="auto" w:fill="1E1E1E"/>
        <w:spacing w:after="0" w:line="285" w:lineRule="atLeast"/>
        <w:ind w:left="720"/>
        <w:rPr>
          <w:rFonts w:ascii="Consolas" w:eastAsia="Times New Roman" w:hAnsi="Consolas" w:cs="Times New Roman"/>
          <w:color w:val="D4D4D4"/>
          <w:sz w:val="18"/>
          <w:szCs w:val="18"/>
        </w:rPr>
      </w:pPr>
      <w:r>
        <w:rPr>
          <w:rFonts w:ascii="Consolas" w:eastAsia="Times New Roman" w:hAnsi="Consolas" w:cs="Times New Roman"/>
          <w:color w:val="C586C0"/>
          <w:sz w:val="18"/>
          <w:szCs w:val="18"/>
        </w:rPr>
        <w:t>#define</w:t>
      </w:r>
      <w:r>
        <w:rPr>
          <w:rFonts w:ascii="Consolas" w:eastAsia="Times New Roman" w:hAnsi="Consolas" w:cs="Times New Roman"/>
          <w:color w:val="569CD6"/>
          <w:sz w:val="18"/>
          <w:szCs w:val="18"/>
        </w:rPr>
        <w:t> RESULT </w:t>
      </w:r>
      <w:r>
        <w:rPr>
          <w:rFonts w:ascii="Consolas" w:eastAsia="Times New Roman" w:hAnsi="Consolas" w:cs="Times New Roman"/>
          <w:color w:val="6A9955"/>
          <w:sz w:val="18"/>
          <w:szCs w:val="18"/>
        </w:rPr>
        <w:t>/**/</w:t>
      </w:r>
    </w:p>
    <w:p w14:paraId="29C2298D" w14:textId="77777777" w:rsidR="00A85C53" w:rsidRDefault="00A85C53" w:rsidP="00A85C53">
      <w:pPr>
        <w:shd w:val="clear" w:color="auto" w:fill="1E1E1E"/>
        <w:spacing w:after="240" w:line="285" w:lineRule="atLeast"/>
        <w:ind w:left="720"/>
        <w:rPr>
          <w:rFonts w:ascii="Consolas" w:eastAsia="Times New Roman" w:hAnsi="Consolas" w:cs="Times New Roman"/>
          <w:color w:val="D4D4D4"/>
          <w:sz w:val="18"/>
          <w:szCs w:val="18"/>
        </w:rPr>
      </w:pPr>
      <w:r>
        <w:rPr>
          <w:rFonts w:ascii="Consolas" w:eastAsia="Times New Roman" w:hAnsi="Consolas" w:cs="Times New Roman"/>
          <w:color w:val="C586C0"/>
          <w:sz w:val="18"/>
          <w:szCs w:val="18"/>
        </w:rPr>
        <w:t>define</w:t>
      </w:r>
      <w:r>
        <w:rPr>
          <w:rFonts w:ascii="Consolas" w:eastAsia="Times New Roman" w:hAnsi="Consolas" w:cs="Times New Roman"/>
          <w:color w:val="569CD6"/>
          <w:sz w:val="18"/>
          <w:szCs w:val="18"/>
        </w:rPr>
        <w:t> COUNTER </w:t>
      </w:r>
      <w:r>
        <w:rPr>
          <w:rFonts w:ascii="Consolas" w:eastAsia="Times New Roman" w:hAnsi="Consolas" w:cs="Times New Roman"/>
          <w:color w:val="6A9955"/>
          <w:sz w:val="18"/>
          <w:szCs w:val="18"/>
        </w:rPr>
        <w:t>/*SAVE THE NUMBER OF IMAGE */</w:t>
      </w:r>
    </w:p>
    <w:p w14:paraId="18C0D221" w14:textId="77777777" w:rsidR="00A85C53" w:rsidRDefault="00A85C53" w:rsidP="00A85C53">
      <w:pPr>
        <w:shd w:val="clear" w:color="auto" w:fill="1E1E1E"/>
        <w:spacing w:after="0" w:line="285" w:lineRule="atLeast"/>
        <w:ind w:left="720"/>
        <w:rPr>
          <w:rFonts w:ascii="Consolas" w:eastAsia="Times New Roman" w:hAnsi="Consolas" w:cs="Times New Roman"/>
          <w:color w:val="D4D4D4"/>
          <w:sz w:val="18"/>
          <w:szCs w:val="18"/>
        </w:rPr>
      </w:pPr>
      <w:r>
        <w:rPr>
          <w:rFonts w:ascii="Consolas" w:eastAsia="Times New Roman" w:hAnsi="Consolas" w:cs="Times New Roman"/>
          <w:color w:val="569CD6"/>
          <w:sz w:val="18"/>
          <w:szCs w:val="18"/>
        </w:rPr>
        <w:t>void</w:t>
      </w:r>
      <w:r>
        <w:rPr>
          <w:rFonts w:ascii="Consolas" w:eastAsia="Times New Roman" w:hAnsi="Consolas" w:cs="Times New Roman"/>
          <w:color w:val="D4D4D4"/>
          <w:sz w:val="18"/>
          <w:szCs w:val="18"/>
        </w:rPr>
        <w:t> </w:t>
      </w:r>
      <w:r>
        <w:rPr>
          <w:rFonts w:ascii="Consolas" w:eastAsia="Times New Roman" w:hAnsi="Consolas" w:cs="Times New Roman"/>
          <w:color w:val="DCDCAA"/>
          <w:sz w:val="18"/>
          <w:szCs w:val="18"/>
        </w:rPr>
        <w:t>MANNIX_</w:t>
      </w:r>
      <w:proofErr w:type="gramStart"/>
      <w:r>
        <w:rPr>
          <w:rFonts w:ascii="Consolas" w:eastAsia="Times New Roman" w:hAnsi="Consolas" w:cs="Times New Roman"/>
          <w:color w:val="DCDCAA"/>
          <w:sz w:val="18"/>
          <w:szCs w:val="18"/>
        </w:rPr>
        <w:t>NN</w:t>
      </w:r>
      <w:r>
        <w:rPr>
          <w:rFonts w:ascii="Consolas" w:eastAsia="Times New Roman" w:hAnsi="Consolas" w:cs="Times New Roman"/>
          <w:color w:val="D4D4D4"/>
          <w:sz w:val="18"/>
          <w:szCs w:val="18"/>
        </w:rPr>
        <w:t>(</w:t>
      </w:r>
      <w:proofErr w:type="gramEnd"/>
      <w:r>
        <w:rPr>
          <w:rFonts w:ascii="Consolas" w:eastAsia="Times New Roman" w:hAnsi="Consolas" w:cs="Times New Roman"/>
          <w:color w:val="D4D4D4"/>
          <w:sz w:val="18"/>
          <w:szCs w:val="18"/>
        </w:rPr>
        <w:t>image_ptr*, weights*, bias*) {</w:t>
      </w:r>
    </w:p>
    <w:p w14:paraId="3849EF8A" w14:textId="77777777" w:rsidR="00A85C53" w:rsidRDefault="00A85C53" w:rsidP="00A85C53">
      <w:pPr>
        <w:shd w:val="clear" w:color="auto" w:fill="1E1E1E"/>
        <w:spacing w:after="0" w:line="285" w:lineRule="atLeast"/>
        <w:ind w:left="720"/>
        <w:rPr>
          <w:rFonts w:ascii="Consolas" w:eastAsia="Times New Roman" w:hAnsi="Consolas" w:cs="Times New Roman"/>
          <w:color w:val="D4D4D4"/>
          <w:sz w:val="18"/>
          <w:szCs w:val="18"/>
        </w:rPr>
      </w:pPr>
      <w:r>
        <w:rPr>
          <w:rFonts w:ascii="Consolas" w:eastAsia="Times New Roman" w:hAnsi="Consolas" w:cs="Times New Roman"/>
          <w:color w:val="D4D4D4"/>
          <w:sz w:val="18"/>
          <w:szCs w:val="18"/>
        </w:rPr>
        <w:t>    </w:t>
      </w:r>
      <w:proofErr w:type="gramStart"/>
      <w:r>
        <w:rPr>
          <w:rFonts w:ascii="Consolas" w:eastAsia="Times New Roman" w:hAnsi="Consolas" w:cs="Times New Roman"/>
          <w:color w:val="DCDCAA"/>
          <w:sz w:val="18"/>
          <w:szCs w:val="18"/>
        </w:rPr>
        <w:t>load</w:t>
      </w:r>
      <w:r>
        <w:rPr>
          <w:rFonts w:ascii="Consolas" w:eastAsia="Times New Roman" w:hAnsi="Consolas" w:cs="Times New Roman"/>
          <w:color w:val="D4D4D4"/>
          <w:sz w:val="18"/>
          <w:szCs w:val="18"/>
        </w:rPr>
        <w:t>(</w:t>
      </w:r>
      <w:proofErr w:type="gramEnd"/>
      <w:r>
        <w:rPr>
          <w:rFonts w:ascii="Consolas" w:eastAsia="Times New Roman" w:hAnsi="Consolas" w:cs="Times New Roman"/>
          <w:color w:val="D4D4D4"/>
          <w:sz w:val="18"/>
          <w:szCs w:val="18"/>
        </w:rPr>
        <w:t>image_ptr, </w:t>
      </w:r>
      <w:r>
        <w:rPr>
          <w:rFonts w:ascii="Consolas" w:eastAsia="Times New Roman" w:hAnsi="Consolas" w:cs="Times New Roman"/>
          <w:color w:val="569CD6"/>
          <w:sz w:val="18"/>
          <w:szCs w:val="18"/>
        </w:rPr>
        <w:t>ADDRX</w:t>
      </w:r>
      <w:r>
        <w:rPr>
          <w:rFonts w:ascii="Consolas" w:eastAsia="Times New Roman" w:hAnsi="Consolas" w:cs="Times New Roman"/>
          <w:color w:val="D4D4D4"/>
          <w:sz w:val="18"/>
          <w:szCs w:val="18"/>
        </w:rPr>
        <w:t>); </w:t>
      </w:r>
      <w:r>
        <w:rPr>
          <w:rFonts w:ascii="Consolas" w:eastAsia="Times New Roman" w:hAnsi="Consolas" w:cs="Times New Roman"/>
          <w:color w:val="DCDCAA"/>
          <w:sz w:val="18"/>
          <w:szCs w:val="18"/>
        </w:rPr>
        <w:t>load</w:t>
      </w:r>
      <w:r>
        <w:rPr>
          <w:rFonts w:ascii="Consolas" w:eastAsia="Times New Roman" w:hAnsi="Consolas" w:cs="Times New Roman"/>
          <w:color w:val="D4D4D4"/>
          <w:sz w:val="18"/>
          <w:szCs w:val="18"/>
        </w:rPr>
        <w:t>(weights, </w:t>
      </w:r>
      <w:r>
        <w:rPr>
          <w:rFonts w:ascii="Consolas" w:eastAsia="Times New Roman" w:hAnsi="Consolas" w:cs="Times New Roman"/>
          <w:color w:val="569CD6"/>
          <w:sz w:val="18"/>
          <w:szCs w:val="18"/>
        </w:rPr>
        <w:t>ADDRY</w:t>
      </w:r>
      <w:r>
        <w:rPr>
          <w:rFonts w:ascii="Consolas" w:eastAsia="Times New Roman" w:hAnsi="Consolas" w:cs="Times New Roman"/>
          <w:color w:val="D4D4D4"/>
          <w:sz w:val="18"/>
          <w:szCs w:val="18"/>
        </w:rPr>
        <w:t xml:space="preserve">); </w:t>
      </w:r>
      <w:r>
        <w:rPr>
          <w:rFonts w:ascii="Consolas" w:eastAsia="Times New Roman" w:hAnsi="Consolas" w:cs="Times New Roman"/>
          <w:color w:val="DCDCAA"/>
          <w:sz w:val="18"/>
          <w:szCs w:val="18"/>
        </w:rPr>
        <w:t>load</w:t>
      </w:r>
      <w:r>
        <w:rPr>
          <w:rFonts w:ascii="Consolas" w:eastAsia="Times New Roman" w:hAnsi="Consolas" w:cs="Times New Roman"/>
          <w:color w:val="D4D4D4"/>
          <w:sz w:val="18"/>
          <w:szCs w:val="18"/>
        </w:rPr>
        <w:t>(bias, </w:t>
      </w:r>
      <w:r>
        <w:rPr>
          <w:rFonts w:ascii="Consolas" w:eastAsia="Times New Roman" w:hAnsi="Consolas" w:cs="Times New Roman"/>
          <w:color w:val="569CD6"/>
          <w:sz w:val="18"/>
          <w:szCs w:val="18"/>
        </w:rPr>
        <w:t>ADDRY + B</w:t>
      </w:r>
      <w:r>
        <w:rPr>
          <w:rFonts w:ascii="Consolas" w:eastAsia="Times New Roman" w:hAnsi="Consolas" w:cs="Times New Roman"/>
          <w:color w:val="D4D4D4"/>
          <w:sz w:val="18"/>
          <w:szCs w:val="18"/>
        </w:rPr>
        <w:t>);</w:t>
      </w:r>
    </w:p>
    <w:p w14:paraId="077759C7" w14:textId="77777777" w:rsidR="00A85C53" w:rsidRDefault="00A85C53" w:rsidP="00A85C53">
      <w:pPr>
        <w:shd w:val="clear" w:color="auto" w:fill="1E1E1E"/>
        <w:spacing w:after="0" w:line="285" w:lineRule="atLeast"/>
        <w:ind w:left="720"/>
        <w:rPr>
          <w:rFonts w:ascii="Consolas" w:eastAsia="Times New Roman" w:hAnsi="Consolas" w:cs="Times New Roman"/>
          <w:color w:val="D4D4D4"/>
          <w:sz w:val="18"/>
          <w:szCs w:val="18"/>
        </w:rPr>
      </w:pPr>
      <w:r>
        <w:rPr>
          <w:rFonts w:ascii="Consolas" w:eastAsia="Times New Roman" w:hAnsi="Consolas" w:cs="Times New Roman"/>
          <w:color w:val="D4D4D4"/>
          <w:sz w:val="18"/>
          <w:szCs w:val="18"/>
        </w:rPr>
        <w:t>    </w:t>
      </w:r>
      <w:bookmarkStart w:id="21" w:name="_Hlk59762457"/>
      <w:r>
        <w:rPr>
          <w:rFonts w:ascii="Consolas" w:eastAsia="Times New Roman" w:hAnsi="Consolas" w:cs="Times New Roman"/>
          <w:color w:val="DCDCAA"/>
          <w:sz w:val="18"/>
          <w:szCs w:val="18"/>
        </w:rPr>
        <w:t>MANNIX_convolution_layer</w:t>
      </w:r>
      <w:r>
        <w:rPr>
          <w:rFonts w:ascii="Consolas" w:eastAsia="Times New Roman" w:hAnsi="Consolas" w:cs="Times New Roman"/>
          <w:color w:val="D4D4D4"/>
          <w:sz w:val="18"/>
          <w:szCs w:val="18"/>
        </w:rPr>
        <w:t> </w:t>
      </w:r>
      <w:bookmarkEnd w:id="21"/>
      <w:r>
        <w:rPr>
          <w:rFonts w:ascii="Consolas" w:eastAsia="Times New Roman" w:hAnsi="Consolas" w:cs="Times New Roman"/>
          <w:color w:val="D4D4D4"/>
          <w:sz w:val="18"/>
          <w:szCs w:val="18"/>
        </w:rPr>
        <w:t>   </w:t>
      </w:r>
      <w:proofErr w:type="gramStart"/>
      <w:r>
        <w:rPr>
          <w:rFonts w:ascii="Consolas" w:eastAsia="Times New Roman" w:hAnsi="Consolas" w:cs="Times New Roman"/>
          <w:color w:val="D4D4D4"/>
          <w:sz w:val="18"/>
          <w:szCs w:val="18"/>
        </w:rPr>
        <w:t>   (</w:t>
      </w:r>
      <w:proofErr w:type="gramEnd"/>
      <w:r>
        <w:rPr>
          <w:rFonts w:ascii="Consolas" w:eastAsia="Times New Roman" w:hAnsi="Consolas" w:cs="Times New Roman"/>
          <w:color w:val="569CD6"/>
          <w:sz w:val="18"/>
          <w:szCs w:val="18"/>
        </w:rPr>
        <w:t>ADDRX</w:t>
      </w:r>
      <w:r>
        <w:rPr>
          <w:rFonts w:ascii="Consolas" w:eastAsia="Times New Roman" w:hAnsi="Consolas" w:cs="Times New Roman"/>
          <w:color w:val="D4D4D4"/>
          <w:sz w:val="18"/>
          <w:szCs w:val="18"/>
        </w:rPr>
        <w:t>, </w:t>
      </w:r>
      <w:r>
        <w:rPr>
          <w:rFonts w:ascii="Consolas" w:eastAsia="Times New Roman" w:hAnsi="Consolas" w:cs="Times New Roman"/>
          <w:color w:val="D4D4D4"/>
          <w:sz w:val="18"/>
          <w:szCs w:val="18"/>
        </w:rPr>
        <w:tab/>
      </w:r>
      <w:r>
        <w:rPr>
          <w:rFonts w:ascii="Consolas" w:eastAsia="Times New Roman" w:hAnsi="Consolas" w:cs="Times New Roman"/>
          <w:color w:val="D4D4D4"/>
          <w:sz w:val="18"/>
          <w:szCs w:val="18"/>
        </w:rPr>
        <w:tab/>
      </w:r>
      <w:r>
        <w:rPr>
          <w:rFonts w:ascii="Consolas" w:eastAsia="Times New Roman" w:hAnsi="Consolas" w:cs="Times New Roman"/>
          <w:color w:val="569CD6"/>
          <w:sz w:val="18"/>
          <w:szCs w:val="18"/>
        </w:rPr>
        <w:t>ADDRY</w:t>
      </w:r>
      <w:r>
        <w:rPr>
          <w:rFonts w:ascii="Consolas" w:eastAsia="Times New Roman" w:hAnsi="Consolas" w:cs="Times New Roman"/>
          <w:color w:val="D4D4D4"/>
          <w:sz w:val="18"/>
          <w:szCs w:val="18"/>
        </w:rPr>
        <w:t>, </w:t>
      </w:r>
      <w:r>
        <w:rPr>
          <w:rFonts w:ascii="Consolas" w:eastAsia="Times New Roman" w:hAnsi="Consolas" w:cs="Times New Roman"/>
          <w:color w:val="D4D4D4"/>
          <w:sz w:val="18"/>
          <w:szCs w:val="18"/>
        </w:rPr>
        <w:tab/>
      </w:r>
      <w:r>
        <w:rPr>
          <w:rFonts w:ascii="Consolas" w:eastAsia="Times New Roman" w:hAnsi="Consolas" w:cs="Times New Roman"/>
          <w:color w:val="D4D4D4"/>
          <w:sz w:val="18"/>
          <w:szCs w:val="18"/>
        </w:rPr>
        <w:tab/>
      </w:r>
      <w:r>
        <w:rPr>
          <w:rFonts w:ascii="Consolas" w:eastAsia="Times New Roman" w:hAnsi="Consolas" w:cs="Times New Roman"/>
          <w:color w:val="569CD6"/>
          <w:sz w:val="18"/>
          <w:szCs w:val="18"/>
        </w:rPr>
        <w:t>ADDR_CONV_RES</w:t>
      </w:r>
      <w:r>
        <w:rPr>
          <w:rFonts w:ascii="Consolas" w:eastAsia="Times New Roman" w:hAnsi="Consolas" w:cs="Times New Roman"/>
          <w:color w:val="D4D4D4"/>
          <w:sz w:val="18"/>
          <w:szCs w:val="18"/>
        </w:rPr>
        <w:t>); </w:t>
      </w:r>
    </w:p>
    <w:p w14:paraId="08BBD634" w14:textId="77777777" w:rsidR="00A85C53" w:rsidRDefault="00A85C53" w:rsidP="00A85C53">
      <w:pPr>
        <w:shd w:val="clear" w:color="auto" w:fill="1E1E1E"/>
        <w:spacing w:after="0" w:line="285" w:lineRule="atLeast"/>
        <w:ind w:left="720"/>
        <w:rPr>
          <w:rFonts w:ascii="Consolas" w:eastAsia="Times New Roman" w:hAnsi="Consolas" w:cs="Times New Roman"/>
          <w:color w:val="D4D4D4"/>
          <w:sz w:val="18"/>
          <w:szCs w:val="18"/>
        </w:rPr>
      </w:pPr>
      <w:r>
        <w:rPr>
          <w:rFonts w:ascii="Consolas" w:eastAsia="Times New Roman" w:hAnsi="Consolas" w:cs="Times New Roman"/>
          <w:color w:val="D4D4D4"/>
          <w:sz w:val="18"/>
          <w:szCs w:val="18"/>
        </w:rPr>
        <w:t>    </w:t>
      </w:r>
      <w:bookmarkStart w:id="22" w:name="_Hlk59763242"/>
      <w:r>
        <w:rPr>
          <w:rFonts w:ascii="Consolas" w:eastAsia="Times New Roman" w:hAnsi="Consolas" w:cs="Times New Roman"/>
          <w:color w:val="DCDCAA"/>
          <w:sz w:val="18"/>
          <w:szCs w:val="18"/>
        </w:rPr>
        <w:t>MANNIX_non_linearity_</w:t>
      </w:r>
      <w:proofErr w:type="gramStart"/>
      <w:r>
        <w:rPr>
          <w:rFonts w:ascii="Consolas" w:eastAsia="Times New Roman" w:hAnsi="Consolas" w:cs="Times New Roman"/>
          <w:color w:val="DCDCAA"/>
          <w:sz w:val="18"/>
          <w:szCs w:val="18"/>
        </w:rPr>
        <w:t>activation</w:t>
      </w:r>
      <w:bookmarkEnd w:id="22"/>
      <w:r>
        <w:rPr>
          <w:rFonts w:ascii="Consolas" w:eastAsia="Times New Roman" w:hAnsi="Consolas" w:cs="Times New Roman"/>
          <w:color w:val="D4D4D4"/>
          <w:sz w:val="18"/>
          <w:szCs w:val="18"/>
        </w:rPr>
        <w:t>(</w:t>
      </w:r>
      <w:proofErr w:type="gramEnd"/>
      <w:r>
        <w:rPr>
          <w:rFonts w:ascii="Consolas" w:eastAsia="Times New Roman" w:hAnsi="Consolas" w:cs="Times New Roman"/>
          <w:color w:val="569CD6"/>
          <w:sz w:val="18"/>
          <w:szCs w:val="18"/>
        </w:rPr>
        <w:t>ADDR_CONV_RES</w:t>
      </w:r>
      <w:r>
        <w:rPr>
          <w:rFonts w:ascii="Consolas" w:eastAsia="Times New Roman" w:hAnsi="Consolas" w:cs="Times New Roman"/>
          <w:color w:val="D4D4D4"/>
          <w:sz w:val="18"/>
          <w:szCs w:val="18"/>
        </w:rPr>
        <w:t>, </w:t>
      </w:r>
      <w:r>
        <w:rPr>
          <w:rFonts w:ascii="Consolas" w:eastAsia="Times New Roman" w:hAnsi="Consolas" w:cs="Times New Roman"/>
          <w:color w:val="569CD6"/>
          <w:sz w:val="18"/>
          <w:szCs w:val="18"/>
        </w:rPr>
        <w:t>ADDRY</w:t>
      </w:r>
      <w:r>
        <w:rPr>
          <w:rFonts w:ascii="Consolas" w:eastAsia="Times New Roman" w:hAnsi="Consolas" w:cs="Times New Roman"/>
          <w:color w:val="D4D4D4"/>
          <w:sz w:val="18"/>
          <w:szCs w:val="18"/>
        </w:rPr>
        <w:t>,</w:t>
      </w:r>
      <w:r>
        <w:rPr>
          <w:rFonts w:ascii="Consolas" w:eastAsia="Times New Roman" w:hAnsi="Consolas" w:cs="Times New Roman"/>
          <w:color w:val="569CD6"/>
          <w:sz w:val="18"/>
          <w:szCs w:val="18"/>
        </w:rPr>
        <w:t xml:space="preserve"> ADDR_CONV_RES</w:t>
      </w:r>
      <w:r>
        <w:rPr>
          <w:rFonts w:ascii="Consolas" w:eastAsia="Times New Roman" w:hAnsi="Consolas" w:cs="Times New Roman"/>
          <w:color w:val="D4D4D4"/>
          <w:sz w:val="18"/>
          <w:szCs w:val="18"/>
        </w:rPr>
        <w:t>);</w:t>
      </w:r>
    </w:p>
    <w:p w14:paraId="29153121" w14:textId="77777777" w:rsidR="00A85C53" w:rsidRDefault="00A85C53" w:rsidP="00A85C53">
      <w:pPr>
        <w:shd w:val="clear" w:color="auto" w:fill="1E1E1E"/>
        <w:spacing w:after="0" w:line="285" w:lineRule="atLeast"/>
        <w:ind w:left="720"/>
        <w:rPr>
          <w:rFonts w:ascii="Consolas" w:eastAsia="Times New Roman" w:hAnsi="Consolas" w:cs="Times New Roman"/>
          <w:color w:val="D4D4D4"/>
          <w:sz w:val="18"/>
          <w:szCs w:val="18"/>
        </w:rPr>
      </w:pPr>
      <w:r>
        <w:rPr>
          <w:rFonts w:ascii="Consolas" w:eastAsia="Times New Roman" w:hAnsi="Consolas" w:cs="Times New Roman"/>
          <w:color w:val="D4D4D4"/>
          <w:sz w:val="18"/>
          <w:szCs w:val="18"/>
        </w:rPr>
        <w:t>    </w:t>
      </w:r>
      <w:bookmarkStart w:id="23" w:name="_Hlk59762937"/>
      <w:r>
        <w:rPr>
          <w:rFonts w:ascii="Consolas" w:eastAsia="Times New Roman" w:hAnsi="Consolas" w:cs="Times New Roman"/>
          <w:color w:val="DCDCAA"/>
          <w:sz w:val="18"/>
          <w:szCs w:val="18"/>
        </w:rPr>
        <w:t>MANNIX_pull_layer</w:t>
      </w:r>
      <w:r>
        <w:rPr>
          <w:rFonts w:ascii="Consolas" w:eastAsia="Times New Roman" w:hAnsi="Consolas" w:cs="Times New Roman"/>
          <w:color w:val="D4D4D4"/>
          <w:sz w:val="18"/>
          <w:szCs w:val="18"/>
        </w:rPr>
        <w:t>           </w:t>
      </w:r>
      <w:proofErr w:type="gramStart"/>
      <w:r>
        <w:rPr>
          <w:rFonts w:ascii="Consolas" w:eastAsia="Times New Roman" w:hAnsi="Consolas" w:cs="Times New Roman"/>
          <w:color w:val="D4D4D4"/>
          <w:sz w:val="18"/>
          <w:szCs w:val="18"/>
        </w:rPr>
        <w:t>   </w:t>
      </w:r>
      <w:bookmarkEnd w:id="23"/>
      <w:r>
        <w:rPr>
          <w:rFonts w:ascii="Consolas" w:eastAsia="Times New Roman" w:hAnsi="Consolas" w:cs="Times New Roman"/>
          <w:color w:val="D4D4D4"/>
          <w:sz w:val="18"/>
          <w:szCs w:val="18"/>
        </w:rPr>
        <w:t>(</w:t>
      </w:r>
      <w:proofErr w:type="gramEnd"/>
      <w:r>
        <w:rPr>
          <w:rFonts w:ascii="Consolas" w:eastAsia="Times New Roman" w:hAnsi="Consolas" w:cs="Times New Roman"/>
          <w:color w:val="569CD6"/>
          <w:sz w:val="18"/>
          <w:szCs w:val="18"/>
        </w:rPr>
        <w:t>ADDR_CONV_RES</w:t>
      </w:r>
      <w:r>
        <w:rPr>
          <w:rFonts w:ascii="Consolas" w:eastAsia="Times New Roman" w:hAnsi="Consolas" w:cs="Times New Roman"/>
          <w:color w:val="D4D4D4"/>
          <w:sz w:val="18"/>
          <w:szCs w:val="18"/>
        </w:rPr>
        <w:t>, </w:t>
      </w:r>
      <w:r>
        <w:rPr>
          <w:rFonts w:ascii="Consolas" w:eastAsia="Times New Roman" w:hAnsi="Consolas" w:cs="Times New Roman"/>
          <w:color w:val="569CD6"/>
          <w:sz w:val="18"/>
          <w:szCs w:val="18"/>
        </w:rPr>
        <w:t>ADDRY</w:t>
      </w:r>
      <w:r>
        <w:rPr>
          <w:rFonts w:ascii="Consolas" w:eastAsia="Times New Roman" w:hAnsi="Consolas" w:cs="Times New Roman"/>
          <w:color w:val="D4D4D4"/>
          <w:sz w:val="18"/>
          <w:szCs w:val="18"/>
        </w:rPr>
        <w:t>,</w:t>
      </w:r>
      <w:r>
        <w:rPr>
          <w:rFonts w:ascii="Consolas" w:eastAsia="Times New Roman" w:hAnsi="Consolas" w:cs="Times New Roman"/>
          <w:color w:val="569CD6"/>
          <w:sz w:val="18"/>
          <w:szCs w:val="18"/>
        </w:rPr>
        <w:t xml:space="preserve"> ADDR_PULL_RES</w:t>
      </w:r>
      <w:r>
        <w:rPr>
          <w:rFonts w:ascii="Consolas" w:eastAsia="Times New Roman" w:hAnsi="Consolas" w:cs="Times New Roman"/>
          <w:color w:val="D4D4D4"/>
          <w:sz w:val="18"/>
          <w:szCs w:val="18"/>
        </w:rPr>
        <w:t>);</w:t>
      </w:r>
    </w:p>
    <w:p w14:paraId="2D0A8738" w14:textId="77777777" w:rsidR="00A85C53" w:rsidRDefault="00A85C53" w:rsidP="00A85C53">
      <w:pPr>
        <w:shd w:val="clear" w:color="auto" w:fill="1E1E1E"/>
        <w:spacing w:after="0" w:line="285" w:lineRule="atLeast"/>
        <w:ind w:left="720"/>
        <w:rPr>
          <w:rFonts w:ascii="Consolas" w:eastAsia="Times New Roman" w:hAnsi="Consolas" w:cs="Times New Roman"/>
          <w:color w:val="D4D4D4"/>
          <w:sz w:val="18"/>
          <w:szCs w:val="18"/>
        </w:rPr>
      </w:pPr>
      <w:r>
        <w:rPr>
          <w:rFonts w:ascii="Consolas" w:eastAsia="Times New Roman" w:hAnsi="Consolas" w:cs="Times New Roman"/>
          <w:color w:val="D4D4D4"/>
          <w:sz w:val="18"/>
          <w:szCs w:val="18"/>
        </w:rPr>
        <w:t>    </w:t>
      </w:r>
      <w:bookmarkStart w:id="24" w:name="_Hlk59763468"/>
      <w:r>
        <w:rPr>
          <w:rFonts w:ascii="Consolas" w:eastAsia="Times New Roman" w:hAnsi="Consolas" w:cs="Times New Roman"/>
          <w:color w:val="DCDCAA"/>
          <w:sz w:val="18"/>
          <w:szCs w:val="18"/>
        </w:rPr>
        <w:t>MANNIX_fully_conneted</w:t>
      </w:r>
      <w:r>
        <w:rPr>
          <w:rFonts w:ascii="Consolas" w:eastAsia="Times New Roman" w:hAnsi="Consolas" w:cs="Times New Roman"/>
          <w:color w:val="D4D4D4"/>
          <w:sz w:val="18"/>
          <w:szCs w:val="18"/>
        </w:rPr>
        <w:t>       </w:t>
      </w:r>
      <w:proofErr w:type="gramStart"/>
      <w:r>
        <w:rPr>
          <w:rFonts w:ascii="Consolas" w:eastAsia="Times New Roman" w:hAnsi="Consolas" w:cs="Times New Roman"/>
          <w:color w:val="D4D4D4"/>
          <w:sz w:val="18"/>
          <w:szCs w:val="18"/>
        </w:rPr>
        <w:t>   </w:t>
      </w:r>
      <w:bookmarkEnd w:id="24"/>
      <w:r>
        <w:rPr>
          <w:rFonts w:ascii="Consolas" w:eastAsia="Times New Roman" w:hAnsi="Consolas" w:cs="Times New Roman"/>
          <w:color w:val="D4D4D4"/>
          <w:sz w:val="18"/>
          <w:szCs w:val="18"/>
        </w:rPr>
        <w:t>(</w:t>
      </w:r>
      <w:proofErr w:type="gramEnd"/>
      <w:r>
        <w:rPr>
          <w:rFonts w:ascii="Consolas" w:eastAsia="Times New Roman" w:hAnsi="Consolas" w:cs="Times New Roman"/>
          <w:color w:val="569CD6"/>
          <w:sz w:val="18"/>
          <w:szCs w:val="18"/>
        </w:rPr>
        <w:t>ADDR_PULL_RES</w:t>
      </w:r>
      <w:r>
        <w:rPr>
          <w:rFonts w:ascii="Consolas" w:eastAsia="Times New Roman" w:hAnsi="Consolas" w:cs="Times New Roman"/>
          <w:color w:val="D4D4D4"/>
          <w:sz w:val="18"/>
          <w:szCs w:val="18"/>
        </w:rPr>
        <w:t>, </w:t>
      </w:r>
      <w:r>
        <w:rPr>
          <w:rFonts w:ascii="Consolas" w:eastAsia="Times New Roman" w:hAnsi="Consolas" w:cs="Times New Roman"/>
          <w:color w:val="569CD6"/>
          <w:sz w:val="18"/>
          <w:szCs w:val="18"/>
        </w:rPr>
        <w:t>ADDRY</w:t>
      </w:r>
      <w:r>
        <w:rPr>
          <w:rFonts w:ascii="Consolas" w:eastAsia="Times New Roman" w:hAnsi="Consolas" w:cs="Times New Roman"/>
          <w:color w:val="D4D4D4"/>
          <w:sz w:val="18"/>
          <w:szCs w:val="18"/>
        </w:rPr>
        <w:t>,</w:t>
      </w:r>
      <w:r>
        <w:rPr>
          <w:rFonts w:ascii="Consolas" w:eastAsia="Times New Roman" w:hAnsi="Consolas" w:cs="Times New Roman"/>
          <w:color w:val="569CD6"/>
          <w:sz w:val="18"/>
          <w:szCs w:val="18"/>
        </w:rPr>
        <w:t xml:space="preserve"> RESULT</w:t>
      </w:r>
      <w:r>
        <w:rPr>
          <w:rFonts w:ascii="Consolas" w:eastAsia="Times New Roman" w:hAnsi="Consolas" w:cs="Times New Roman"/>
          <w:color w:val="D4D4D4"/>
          <w:sz w:val="18"/>
          <w:szCs w:val="18"/>
        </w:rPr>
        <w:t>);</w:t>
      </w:r>
    </w:p>
    <w:p w14:paraId="7583DB05" w14:textId="7106C67C" w:rsidR="00A85C53" w:rsidRPr="00AE2F12" w:rsidRDefault="004214E2" w:rsidP="00AE2F12">
      <w:pPr>
        <w:shd w:val="clear" w:color="auto" w:fill="1E1E1E"/>
        <w:spacing w:after="0" w:line="285" w:lineRule="atLeast"/>
        <w:ind w:left="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5E763817" w14:textId="77777777" w:rsidR="00A85C53" w:rsidRDefault="00A85C53" w:rsidP="00A85C53">
      <w:pPr>
        <w:ind w:left="720"/>
      </w:pPr>
    </w:p>
    <w:p w14:paraId="7852AC22" w14:textId="0FEFA907" w:rsidR="00A85C53" w:rsidRPr="00A85C53" w:rsidRDefault="00A85C53" w:rsidP="00A85C53">
      <w:pPr>
        <w:pStyle w:val="Heading2"/>
        <w:ind w:left="720"/>
        <w:rPr>
          <w:rFonts w:eastAsiaTheme="minorHAnsi"/>
        </w:rPr>
      </w:pPr>
      <w:bookmarkStart w:id="25" w:name="_Toc59964593"/>
      <w:r w:rsidRPr="00A85C53">
        <w:rPr>
          <w:rFonts w:eastAsiaTheme="minorHAnsi"/>
        </w:rPr>
        <w:t>2.1 Loading data to the memory:</w:t>
      </w:r>
      <w:bookmarkEnd w:id="25"/>
    </w:p>
    <w:p w14:paraId="0EFB13DE" w14:textId="77777777" w:rsidR="003E7B8B" w:rsidRPr="00A85C53" w:rsidRDefault="003E7B8B" w:rsidP="003E7B8B">
      <w:pPr>
        <w:ind w:left="720"/>
        <w:rPr>
          <w:b/>
          <w:bCs/>
        </w:rPr>
      </w:pPr>
      <w:r w:rsidRPr="00A85C53">
        <w:rPr>
          <w:b/>
          <w:bCs/>
        </w:rPr>
        <w:t>Description:</w:t>
      </w:r>
    </w:p>
    <w:p w14:paraId="16A29621" w14:textId="5C516D0D" w:rsidR="00A85C53" w:rsidRDefault="00A85C53" w:rsidP="00A85C53">
      <w:pPr>
        <w:ind w:left="720"/>
      </w:pPr>
      <w:r>
        <w:t xml:space="preserve">Since we are working on </w:t>
      </w:r>
      <w:r w:rsidR="00AE2F12">
        <w:t xml:space="preserve">a FPGA device </w:t>
      </w:r>
      <w:r>
        <w:t xml:space="preserve">which is much slower </w:t>
      </w:r>
      <w:proofErr w:type="gramStart"/>
      <w:r>
        <w:t>then</w:t>
      </w:r>
      <w:proofErr w:type="gramEnd"/>
      <w:r>
        <w:t xml:space="preserve"> </w:t>
      </w:r>
      <w:r w:rsidR="008C73F0">
        <w:t>ASIC</w:t>
      </w:r>
      <w:r>
        <w:t xml:space="preserve">, the first step will be to allocate a memory area to the incoming data. </w:t>
      </w:r>
    </w:p>
    <w:p w14:paraId="76663A8A" w14:textId="058CA1DD" w:rsidR="00A85C53" w:rsidRDefault="00A85C53" w:rsidP="00A85C53">
      <w:pPr>
        <w:pStyle w:val="Heading2"/>
        <w:ind w:left="720"/>
        <w:rPr>
          <w:u w:val="single"/>
        </w:rPr>
      </w:pPr>
      <w:bookmarkStart w:id="26" w:name="_Toc59964594"/>
      <w:r w:rsidRPr="00A85C53">
        <w:rPr>
          <w:rFonts w:eastAsiaTheme="minorHAnsi"/>
        </w:rPr>
        <w:t>2.2 MANNIX_convolution_layer</w:t>
      </w:r>
      <w:bookmarkEnd w:id="26"/>
    </w:p>
    <w:p w14:paraId="50E2B65C" w14:textId="77777777" w:rsidR="003E7B8B" w:rsidRPr="00A85C53" w:rsidRDefault="003E7B8B" w:rsidP="003E7B8B">
      <w:pPr>
        <w:ind w:left="720"/>
        <w:rPr>
          <w:b/>
          <w:bCs/>
        </w:rPr>
      </w:pPr>
      <w:r w:rsidRPr="00A85C53">
        <w:rPr>
          <w:b/>
          <w:bCs/>
        </w:rPr>
        <w:t>Description:</w:t>
      </w:r>
    </w:p>
    <w:p w14:paraId="4AE0B612" w14:textId="20BF96C2" w:rsidR="00A85C53" w:rsidRDefault="00A85C53" w:rsidP="00A85C53">
      <w:pPr>
        <w:ind w:left="720"/>
      </w:pPr>
      <w:r>
        <w:t>The convolution layer</w:t>
      </w:r>
      <w:r w:rsidR="00AA0E71">
        <w:t xml:space="preserve"> -</w:t>
      </w:r>
      <w:r>
        <w:t xml:space="preserve"> The program must send to the processing unit the starting address of data </w:t>
      </w:r>
      <w:proofErr w:type="gramStart"/>
      <w:r>
        <w:t>( ADDRX</w:t>
      </w:r>
      <w:proofErr w:type="gramEnd"/>
      <w:r>
        <w:t>), the start address of the weights (ADDRY) and the return address to save the output (ADDRZ). It also must send the data length (</w:t>
      </w:r>
      <w:proofErr w:type="spellStart"/>
      <w:r>
        <w:t>Xm</w:t>
      </w:r>
      <w:proofErr w:type="spellEnd"/>
      <w:r>
        <w:t xml:space="preserve">), </w:t>
      </w:r>
      <w:r w:rsidR="00A807D7">
        <w:t>it's</w:t>
      </w:r>
      <w:r>
        <w:t xml:space="preserve"> width (</w:t>
      </w:r>
      <w:proofErr w:type="spellStart"/>
      <w:r>
        <w:t>Xn</w:t>
      </w:r>
      <w:proofErr w:type="spellEnd"/>
      <w:r>
        <w:t>), the window length (</w:t>
      </w:r>
      <w:proofErr w:type="spellStart"/>
      <w:r>
        <w:t>Ym</w:t>
      </w:r>
      <w:proofErr w:type="spellEnd"/>
      <w:r>
        <w:t xml:space="preserve">) and </w:t>
      </w:r>
      <w:proofErr w:type="gramStart"/>
      <w:r w:rsidR="00A807D7">
        <w:t>it's</w:t>
      </w:r>
      <w:proofErr w:type="gramEnd"/>
      <w:r>
        <w:t xml:space="preserve"> width (</w:t>
      </w:r>
      <w:proofErr w:type="spellStart"/>
      <w:r>
        <w:t>Yn</w:t>
      </w:r>
      <w:proofErr w:type="spellEnd"/>
      <w:r>
        <w:t>).</w:t>
      </w:r>
    </w:p>
    <w:p w14:paraId="29B5A6C9" w14:textId="2EF7F1A6" w:rsidR="00A85C53" w:rsidRPr="00A85C53" w:rsidRDefault="00A85C53" w:rsidP="00A85C53">
      <w:pPr>
        <w:pStyle w:val="Heading2"/>
        <w:ind w:left="720"/>
        <w:rPr>
          <w:rFonts w:eastAsiaTheme="minorHAnsi"/>
        </w:rPr>
      </w:pPr>
      <w:bookmarkStart w:id="27" w:name="_Toc59964595"/>
      <w:r w:rsidRPr="00A85C53">
        <w:rPr>
          <w:rFonts w:eastAsiaTheme="minorHAnsi"/>
        </w:rPr>
        <w:lastRenderedPageBreak/>
        <w:t>2.3 MANNIX_pull_layer</w:t>
      </w:r>
      <w:bookmarkEnd w:id="27"/>
      <w:r w:rsidRPr="00A85C53">
        <w:rPr>
          <w:rFonts w:eastAsiaTheme="minorHAnsi"/>
        </w:rPr>
        <w:t xml:space="preserve">              </w:t>
      </w:r>
    </w:p>
    <w:p w14:paraId="2C088DFA" w14:textId="06629502" w:rsidR="003E7B8B" w:rsidRPr="003E7B8B" w:rsidRDefault="003E7B8B" w:rsidP="003E7B8B">
      <w:pPr>
        <w:ind w:left="720"/>
        <w:rPr>
          <w:b/>
          <w:bCs/>
        </w:rPr>
      </w:pPr>
      <w:r w:rsidRPr="00A85C53">
        <w:rPr>
          <w:b/>
          <w:bCs/>
        </w:rPr>
        <w:t>Description:</w:t>
      </w:r>
    </w:p>
    <w:p w14:paraId="38CC231E" w14:textId="7275CB63" w:rsidR="00A85C53" w:rsidRDefault="00A85C53" w:rsidP="00A85C53">
      <w:pPr>
        <w:ind w:left="720"/>
      </w:pPr>
      <w:r>
        <w:t>The software must send to the processing unit the start address (ADDRX) and the return address (ADDRZ). It is also must send windows length (Xm), windows width, (Xn</w:t>
      </w:r>
      <w:proofErr w:type="gramStart"/>
      <w:r>
        <w:t>),the</w:t>
      </w:r>
      <w:proofErr w:type="gramEnd"/>
      <w:r>
        <w:t xml:space="preserve"> resulting matrix length (Pm) and the width of the matrix (Pn).</w:t>
      </w:r>
    </w:p>
    <w:p w14:paraId="0A6C1549" w14:textId="77777777" w:rsidR="00A85C53" w:rsidRPr="00A85C53" w:rsidRDefault="00A85C53" w:rsidP="00A85C53">
      <w:pPr>
        <w:ind w:left="720"/>
        <w:rPr>
          <w:rFonts w:asciiTheme="majorHAnsi" w:hAnsiTheme="majorHAnsi" w:cstheme="majorBidi"/>
          <w:color w:val="2F5496" w:themeColor="accent1" w:themeShade="BF"/>
          <w:sz w:val="26"/>
          <w:szCs w:val="26"/>
        </w:rPr>
      </w:pPr>
      <w:r w:rsidRPr="00A85C53">
        <w:rPr>
          <w:rFonts w:asciiTheme="majorHAnsi" w:hAnsiTheme="majorHAnsi" w:cstheme="majorBidi"/>
          <w:color w:val="2F5496" w:themeColor="accent1" w:themeShade="BF"/>
          <w:sz w:val="26"/>
          <w:szCs w:val="26"/>
        </w:rPr>
        <w:t>2.4 MANNIX_non_linearity_activation</w:t>
      </w:r>
    </w:p>
    <w:p w14:paraId="0B7E2E9F" w14:textId="61B8327D" w:rsidR="003E7B8B" w:rsidRPr="003E7B8B" w:rsidRDefault="003E7B8B" w:rsidP="003E7B8B">
      <w:pPr>
        <w:ind w:left="720"/>
        <w:rPr>
          <w:b/>
          <w:bCs/>
        </w:rPr>
      </w:pPr>
      <w:r w:rsidRPr="00A85C53">
        <w:rPr>
          <w:b/>
          <w:bCs/>
        </w:rPr>
        <w:t>Description:</w:t>
      </w:r>
    </w:p>
    <w:p w14:paraId="6F794DC2" w14:textId="12817550" w:rsidR="00A85C53" w:rsidRDefault="00A85C53" w:rsidP="00A85C53">
      <w:pPr>
        <w:ind w:left="720"/>
      </w:pPr>
      <w:r>
        <w:t>The unit must send the return address (ADDRZ), this address is also the input address. The software must send the window length (Xm) and window width (Xn). The method of execution will be ReLU.</w:t>
      </w:r>
    </w:p>
    <w:p w14:paraId="1BA90D2E" w14:textId="77777777" w:rsidR="00A85C53" w:rsidRPr="00A85C53" w:rsidRDefault="00A85C53" w:rsidP="00A85C53">
      <w:pPr>
        <w:ind w:left="720"/>
        <w:rPr>
          <w:rFonts w:asciiTheme="majorHAnsi" w:hAnsiTheme="majorHAnsi" w:cstheme="majorBidi"/>
          <w:color w:val="2F5496" w:themeColor="accent1" w:themeShade="BF"/>
          <w:sz w:val="26"/>
          <w:szCs w:val="26"/>
        </w:rPr>
      </w:pPr>
      <w:r w:rsidRPr="00A85C53">
        <w:rPr>
          <w:rFonts w:asciiTheme="majorHAnsi" w:hAnsiTheme="majorHAnsi" w:cstheme="majorBidi"/>
          <w:color w:val="2F5496" w:themeColor="accent1" w:themeShade="BF"/>
          <w:sz w:val="26"/>
          <w:szCs w:val="26"/>
        </w:rPr>
        <w:t xml:space="preserve">2.5 MANNIX_fully_conneted          </w:t>
      </w:r>
    </w:p>
    <w:p w14:paraId="461DEEE3" w14:textId="26BF4331" w:rsidR="003E7B8B" w:rsidRPr="003E7B8B" w:rsidRDefault="003E7B8B" w:rsidP="003E7B8B">
      <w:pPr>
        <w:ind w:left="720"/>
        <w:rPr>
          <w:b/>
          <w:bCs/>
        </w:rPr>
      </w:pPr>
      <w:r w:rsidRPr="00A85C53">
        <w:rPr>
          <w:b/>
          <w:bCs/>
        </w:rPr>
        <w:t>Description:</w:t>
      </w:r>
    </w:p>
    <w:p w14:paraId="3F6B615F" w14:textId="017A265A" w:rsidR="00A85C53" w:rsidRDefault="00A85C53" w:rsidP="00A85C53">
      <w:pPr>
        <w:ind w:left="720"/>
      </w:pPr>
      <w:r>
        <w:t>The software must send to the processing unit the start address (ADDRX), the weights address (ADDRY), the base address (ADDRB) and the return address (ADDRZ). It is also must send the input vector length (Xn), weight vector length (Ym), weight vector width (Yn) and base length (Bn).</w:t>
      </w:r>
    </w:p>
    <w:p w14:paraId="6A4113F1" w14:textId="2942C5DC" w:rsidR="00A85C53" w:rsidRPr="00787EFE" w:rsidRDefault="00597350" w:rsidP="00A85C53">
      <w:pPr>
        <w:ind w:left="720"/>
        <w:rPr>
          <w:rFonts w:asciiTheme="majorHAnsi" w:hAnsiTheme="majorHAnsi" w:cstheme="majorBidi"/>
          <w:color w:val="2F5496" w:themeColor="accent1" w:themeShade="BF"/>
          <w:sz w:val="26"/>
          <w:szCs w:val="26"/>
        </w:rPr>
      </w:pPr>
      <w:r w:rsidRPr="00787EFE">
        <w:rPr>
          <w:rFonts w:asciiTheme="majorHAnsi" w:hAnsiTheme="majorHAnsi" w:cstheme="majorBidi"/>
          <w:color w:val="2F5496" w:themeColor="accent1" w:themeShade="BF"/>
          <w:sz w:val="26"/>
          <w:szCs w:val="26"/>
        </w:rPr>
        <w:t>2.6 Variable memory allocation</w:t>
      </w:r>
    </w:p>
    <w:p w14:paraId="01AD5A60" w14:textId="4AC38C13" w:rsidR="00597350" w:rsidRDefault="00597350" w:rsidP="00A85C53">
      <w:pPr>
        <w:ind w:left="720"/>
      </w:pPr>
      <w:r>
        <w:t>In the previous paragraph we mentioned many different variables that must be allocated to memory.</w:t>
      </w:r>
    </w:p>
    <w:p w14:paraId="4AE1817B" w14:textId="4E43063C" w:rsidR="00597350" w:rsidRPr="00597350" w:rsidRDefault="00597350" w:rsidP="00A85C53">
      <w:pPr>
        <w:ind w:left="720"/>
        <w:rPr>
          <w:u w:val="single"/>
        </w:rPr>
      </w:pPr>
      <w:r w:rsidRPr="00597350">
        <w:rPr>
          <w:u w:val="single"/>
        </w:rPr>
        <w:t>As of right now – the allocation is described in the following table:</w:t>
      </w:r>
    </w:p>
    <w:tbl>
      <w:tblPr>
        <w:tblStyle w:val="TableGrid"/>
        <w:bidiVisual/>
        <w:tblW w:w="9641" w:type="dxa"/>
        <w:tblInd w:w="-456" w:type="dxa"/>
        <w:tblLook w:val="04A0" w:firstRow="1" w:lastRow="0" w:firstColumn="1" w:lastColumn="0" w:noHBand="0" w:noVBand="1"/>
      </w:tblPr>
      <w:tblGrid>
        <w:gridCol w:w="4176"/>
        <w:gridCol w:w="27"/>
        <w:gridCol w:w="1530"/>
        <w:gridCol w:w="29"/>
        <w:gridCol w:w="2188"/>
        <w:gridCol w:w="1691"/>
      </w:tblGrid>
      <w:tr w:rsidR="00597350" w14:paraId="54C58B3E" w14:textId="77777777" w:rsidTr="00597350">
        <w:tc>
          <w:tcPr>
            <w:tcW w:w="4176" w:type="dxa"/>
            <w:tcBorders>
              <w:top w:val="single" w:sz="4" w:space="0" w:color="auto"/>
              <w:left w:val="single" w:sz="4" w:space="0" w:color="auto"/>
              <w:bottom w:val="single" w:sz="4" w:space="0" w:color="auto"/>
              <w:right w:val="single" w:sz="4" w:space="0" w:color="auto"/>
            </w:tcBorders>
            <w:shd w:val="clear" w:color="auto" w:fill="002060"/>
            <w:hideMark/>
          </w:tcPr>
          <w:p w14:paraId="1934E0EE" w14:textId="77777777" w:rsidR="00597350" w:rsidRDefault="00597350">
            <w:pPr>
              <w:tabs>
                <w:tab w:val="right" w:pos="3839"/>
              </w:tabs>
              <w:jc w:val="both"/>
              <w:rPr>
                <w:color w:val="E7E6E6" w:themeColor="background2"/>
              </w:rPr>
            </w:pPr>
            <w:r>
              <w:rPr>
                <w:color w:val="E7E6E6" w:themeColor="background2"/>
              </w:rPr>
              <w:t>DOCUMENT</w:t>
            </w:r>
            <w:r>
              <w:rPr>
                <w:color w:val="E7E6E6" w:themeColor="background2"/>
              </w:rPr>
              <w:tab/>
            </w:r>
          </w:p>
        </w:tc>
        <w:tc>
          <w:tcPr>
            <w:tcW w:w="1557" w:type="dxa"/>
            <w:gridSpan w:val="2"/>
            <w:tcBorders>
              <w:top w:val="single" w:sz="4" w:space="0" w:color="auto"/>
              <w:left w:val="single" w:sz="4" w:space="0" w:color="auto"/>
              <w:bottom w:val="single" w:sz="4" w:space="0" w:color="auto"/>
              <w:right w:val="single" w:sz="4" w:space="0" w:color="auto"/>
            </w:tcBorders>
            <w:shd w:val="clear" w:color="auto" w:fill="002060"/>
            <w:hideMark/>
          </w:tcPr>
          <w:p w14:paraId="1CA5C788" w14:textId="77777777" w:rsidR="00597350" w:rsidRDefault="00597350">
            <w:pPr>
              <w:jc w:val="both"/>
              <w:rPr>
                <w:color w:val="E7E6E6" w:themeColor="background2"/>
              </w:rPr>
            </w:pPr>
            <w:r>
              <w:rPr>
                <w:color w:val="E7E6E6" w:themeColor="background2"/>
              </w:rPr>
              <w:t>REGISTER</w:t>
            </w:r>
          </w:p>
        </w:tc>
        <w:tc>
          <w:tcPr>
            <w:tcW w:w="2217" w:type="dxa"/>
            <w:gridSpan w:val="2"/>
            <w:tcBorders>
              <w:top w:val="single" w:sz="4" w:space="0" w:color="auto"/>
              <w:left w:val="single" w:sz="4" w:space="0" w:color="auto"/>
              <w:bottom w:val="single" w:sz="4" w:space="0" w:color="auto"/>
              <w:right w:val="single" w:sz="4" w:space="0" w:color="auto"/>
            </w:tcBorders>
            <w:shd w:val="clear" w:color="auto" w:fill="002060"/>
            <w:hideMark/>
          </w:tcPr>
          <w:p w14:paraId="1EE4614F" w14:textId="77777777" w:rsidR="00597350" w:rsidRDefault="00597350">
            <w:pPr>
              <w:jc w:val="both"/>
              <w:rPr>
                <w:color w:val="E7E6E6" w:themeColor="background2"/>
              </w:rPr>
            </w:pPr>
            <w:r>
              <w:rPr>
                <w:color w:val="E7E6E6" w:themeColor="background2"/>
              </w:rPr>
              <w:t>SOFTWARE</w:t>
            </w:r>
          </w:p>
        </w:tc>
        <w:tc>
          <w:tcPr>
            <w:tcW w:w="1691" w:type="dxa"/>
            <w:tcBorders>
              <w:top w:val="single" w:sz="4" w:space="0" w:color="auto"/>
              <w:left w:val="single" w:sz="4" w:space="0" w:color="auto"/>
              <w:bottom w:val="single" w:sz="4" w:space="0" w:color="auto"/>
              <w:right w:val="single" w:sz="4" w:space="0" w:color="auto"/>
            </w:tcBorders>
            <w:shd w:val="clear" w:color="auto" w:fill="002060"/>
            <w:hideMark/>
          </w:tcPr>
          <w:p w14:paraId="3A75D051" w14:textId="77777777" w:rsidR="00597350" w:rsidRDefault="00597350">
            <w:pPr>
              <w:jc w:val="both"/>
              <w:rPr>
                <w:color w:val="E7E6E6" w:themeColor="background2"/>
              </w:rPr>
            </w:pPr>
            <w:r>
              <w:rPr>
                <w:color w:val="E7E6E6" w:themeColor="background2"/>
              </w:rPr>
              <w:t>MANNIX</w:t>
            </w:r>
          </w:p>
        </w:tc>
      </w:tr>
      <w:tr w:rsidR="00597350" w14:paraId="116C9E7D" w14:textId="77777777" w:rsidTr="00597350">
        <w:tc>
          <w:tcPr>
            <w:tcW w:w="4176" w:type="dxa"/>
            <w:tcBorders>
              <w:top w:val="single" w:sz="4" w:space="0" w:color="auto"/>
              <w:left w:val="single" w:sz="4" w:space="0" w:color="auto"/>
              <w:bottom w:val="single" w:sz="4" w:space="0" w:color="auto"/>
              <w:right w:val="single" w:sz="4" w:space="0" w:color="auto"/>
            </w:tcBorders>
            <w:shd w:val="clear" w:color="auto" w:fill="002060"/>
            <w:hideMark/>
          </w:tcPr>
          <w:p w14:paraId="397B9EDE" w14:textId="77777777" w:rsidR="00597350" w:rsidRDefault="00597350">
            <w:pPr>
              <w:jc w:val="both"/>
              <w:rPr>
                <w:color w:val="E7E6E6" w:themeColor="background2"/>
              </w:rPr>
            </w:pPr>
            <w:r>
              <w:rPr>
                <w:color w:val="E7E6E6" w:themeColor="background2"/>
              </w:rPr>
              <w:t>Operation</w:t>
            </w:r>
          </w:p>
        </w:tc>
        <w:tc>
          <w:tcPr>
            <w:tcW w:w="1557" w:type="dxa"/>
            <w:gridSpan w:val="2"/>
            <w:tcBorders>
              <w:top w:val="single" w:sz="4" w:space="0" w:color="auto"/>
              <w:left w:val="single" w:sz="4" w:space="0" w:color="auto"/>
              <w:bottom w:val="single" w:sz="4" w:space="0" w:color="auto"/>
              <w:right w:val="single" w:sz="4" w:space="0" w:color="auto"/>
            </w:tcBorders>
            <w:shd w:val="clear" w:color="auto" w:fill="002060"/>
            <w:hideMark/>
          </w:tcPr>
          <w:p w14:paraId="568A8037" w14:textId="77777777" w:rsidR="00597350" w:rsidRDefault="00597350">
            <w:pPr>
              <w:jc w:val="both"/>
              <w:rPr>
                <w:color w:val="E7E6E6" w:themeColor="background2"/>
                <w:rtl/>
              </w:rPr>
            </w:pPr>
            <w:r>
              <w:rPr>
                <w:color w:val="E7E6E6" w:themeColor="background2"/>
              </w:rPr>
              <w:t>Address (offset)</w:t>
            </w:r>
          </w:p>
        </w:tc>
        <w:tc>
          <w:tcPr>
            <w:tcW w:w="2217" w:type="dxa"/>
            <w:gridSpan w:val="2"/>
            <w:tcBorders>
              <w:top w:val="single" w:sz="4" w:space="0" w:color="auto"/>
              <w:left w:val="single" w:sz="4" w:space="0" w:color="auto"/>
              <w:bottom w:val="single" w:sz="4" w:space="0" w:color="auto"/>
              <w:right w:val="single" w:sz="4" w:space="0" w:color="auto"/>
            </w:tcBorders>
            <w:shd w:val="clear" w:color="auto" w:fill="002060"/>
            <w:hideMark/>
          </w:tcPr>
          <w:p w14:paraId="1A65A875" w14:textId="77777777" w:rsidR="00597350" w:rsidRDefault="00597350">
            <w:pPr>
              <w:jc w:val="both"/>
              <w:rPr>
                <w:color w:val="E7E6E6" w:themeColor="background2"/>
                <w:rtl/>
              </w:rPr>
            </w:pPr>
            <w:r>
              <w:rPr>
                <w:color w:val="E7E6E6" w:themeColor="background2"/>
              </w:rPr>
              <w:t>Size</w:t>
            </w:r>
          </w:p>
        </w:tc>
        <w:tc>
          <w:tcPr>
            <w:tcW w:w="1691" w:type="dxa"/>
            <w:tcBorders>
              <w:top w:val="single" w:sz="4" w:space="0" w:color="auto"/>
              <w:left w:val="single" w:sz="4" w:space="0" w:color="auto"/>
              <w:bottom w:val="single" w:sz="4" w:space="0" w:color="auto"/>
              <w:right w:val="single" w:sz="4" w:space="0" w:color="auto"/>
            </w:tcBorders>
            <w:shd w:val="clear" w:color="auto" w:fill="002060"/>
            <w:hideMark/>
          </w:tcPr>
          <w:p w14:paraId="48FC4840" w14:textId="77777777" w:rsidR="00597350" w:rsidRDefault="00597350">
            <w:pPr>
              <w:jc w:val="both"/>
              <w:rPr>
                <w:color w:val="E7E6E6" w:themeColor="background2"/>
              </w:rPr>
            </w:pPr>
            <w:r>
              <w:rPr>
                <w:color w:val="E7E6E6" w:themeColor="background2"/>
              </w:rPr>
              <w:t>Name</w:t>
            </w:r>
          </w:p>
        </w:tc>
      </w:tr>
      <w:tr w:rsidR="00597350" w:rsidRPr="00F56EF7" w14:paraId="00B76491" w14:textId="77777777" w:rsidTr="00597350">
        <w:trPr>
          <w:trHeight w:val="277"/>
        </w:trPr>
        <w:tc>
          <w:tcPr>
            <w:tcW w:w="4176"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0F08CFB8" w14:textId="77777777" w:rsidR="00597350" w:rsidRDefault="00597350">
            <w:pPr>
              <w:jc w:val="both"/>
            </w:pPr>
          </w:p>
        </w:tc>
        <w:tc>
          <w:tcPr>
            <w:tcW w:w="1557"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015830F" w14:textId="77777777" w:rsidR="00597350" w:rsidRDefault="00597350">
            <w:pPr>
              <w:jc w:val="both"/>
            </w:pPr>
          </w:p>
        </w:tc>
        <w:tc>
          <w:tcPr>
            <w:tcW w:w="2217"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451BFA6" w14:textId="77777777" w:rsidR="00597350" w:rsidRDefault="00597350">
            <w:pPr>
              <w:jc w:val="both"/>
            </w:pPr>
          </w:p>
        </w:tc>
        <w:tc>
          <w:tcPr>
            <w:tcW w:w="1691"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F321E0B" w14:textId="217F9B0F" w:rsidR="00597350" w:rsidRPr="00F56EF7" w:rsidRDefault="00597350">
            <w:pPr>
              <w:jc w:val="both"/>
              <w:rPr>
                <w:b/>
                <w:bCs/>
              </w:rPr>
            </w:pPr>
            <w:r w:rsidRPr="00F56EF7">
              <w:t>CNN LAYER</w:t>
            </w:r>
          </w:p>
        </w:tc>
      </w:tr>
      <w:tr w:rsidR="00597350" w:rsidRPr="00F56EF7" w14:paraId="13D070E5" w14:textId="77777777" w:rsidTr="00597350">
        <w:trPr>
          <w:trHeight w:val="277"/>
        </w:trPr>
        <w:tc>
          <w:tcPr>
            <w:tcW w:w="4176" w:type="dxa"/>
            <w:tcBorders>
              <w:top w:val="single" w:sz="4" w:space="0" w:color="auto"/>
              <w:left w:val="single" w:sz="4" w:space="0" w:color="auto"/>
              <w:bottom w:val="single" w:sz="4" w:space="0" w:color="auto"/>
              <w:right w:val="single" w:sz="4" w:space="0" w:color="auto"/>
            </w:tcBorders>
            <w:hideMark/>
          </w:tcPr>
          <w:p w14:paraId="1699B69E" w14:textId="77777777" w:rsidR="00597350" w:rsidRDefault="00597350">
            <w:pPr>
              <w:jc w:val="both"/>
            </w:pPr>
            <w:r>
              <w:t xml:space="preserve">CNN Data window address </w:t>
            </w:r>
          </w:p>
        </w:tc>
        <w:tc>
          <w:tcPr>
            <w:tcW w:w="1557" w:type="dxa"/>
            <w:gridSpan w:val="2"/>
            <w:tcBorders>
              <w:top w:val="single" w:sz="4" w:space="0" w:color="auto"/>
              <w:left w:val="single" w:sz="4" w:space="0" w:color="auto"/>
              <w:bottom w:val="single" w:sz="4" w:space="0" w:color="auto"/>
              <w:right w:val="single" w:sz="4" w:space="0" w:color="auto"/>
            </w:tcBorders>
            <w:hideMark/>
          </w:tcPr>
          <w:p w14:paraId="21FF77C2" w14:textId="77777777" w:rsidR="00597350" w:rsidRDefault="00597350">
            <w:pPr>
              <w:jc w:val="both"/>
              <w:rPr>
                <w:rtl/>
              </w:rPr>
            </w:pPr>
            <w:r>
              <w:t>0x0000</w:t>
            </w:r>
          </w:p>
        </w:tc>
        <w:tc>
          <w:tcPr>
            <w:tcW w:w="2217" w:type="dxa"/>
            <w:gridSpan w:val="2"/>
            <w:tcBorders>
              <w:top w:val="single" w:sz="4" w:space="0" w:color="auto"/>
              <w:left w:val="single" w:sz="4" w:space="0" w:color="auto"/>
              <w:bottom w:val="single" w:sz="4" w:space="0" w:color="auto"/>
              <w:right w:val="single" w:sz="4" w:space="0" w:color="auto"/>
            </w:tcBorders>
            <w:hideMark/>
          </w:tcPr>
          <w:p w14:paraId="60A220D5" w14:textId="77777777" w:rsidR="00597350" w:rsidRDefault="00597350">
            <w:pPr>
              <w:jc w:val="both"/>
              <w:rPr>
                <w:rtl/>
              </w:rPr>
            </w:pPr>
            <w:r>
              <w:t>31:0</w:t>
            </w:r>
          </w:p>
        </w:tc>
        <w:tc>
          <w:tcPr>
            <w:tcW w:w="1691" w:type="dxa"/>
            <w:tcBorders>
              <w:top w:val="single" w:sz="4" w:space="0" w:color="auto"/>
              <w:left w:val="single" w:sz="4" w:space="0" w:color="auto"/>
              <w:bottom w:val="single" w:sz="4" w:space="0" w:color="auto"/>
              <w:right w:val="single" w:sz="4" w:space="0" w:color="auto"/>
            </w:tcBorders>
            <w:hideMark/>
          </w:tcPr>
          <w:p w14:paraId="46D27B49" w14:textId="77777777" w:rsidR="00597350" w:rsidRPr="00F56EF7" w:rsidRDefault="00597350">
            <w:pPr>
              <w:jc w:val="both"/>
              <w:rPr>
                <w:b/>
                <w:bCs/>
                <w:rtl/>
              </w:rPr>
            </w:pPr>
            <w:r w:rsidRPr="00F56EF7">
              <w:rPr>
                <w:b/>
                <w:bCs/>
              </w:rPr>
              <w:t>CNN_ADDRX</w:t>
            </w:r>
          </w:p>
        </w:tc>
      </w:tr>
      <w:tr w:rsidR="00597350" w:rsidRPr="00F56EF7" w14:paraId="31E336B2" w14:textId="77777777" w:rsidTr="00597350">
        <w:tc>
          <w:tcPr>
            <w:tcW w:w="4176" w:type="dxa"/>
            <w:tcBorders>
              <w:top w:val="single" w:sz="4" w:space="0" w:color="auto"/>
              <w:left w:val="single" w:sz="4" w:space="0" w:color="auto"/>
              <w:bottom w:val="single" w:sz="4" w:space="0" w:color="auto"/>
              <w:right w:val="single" w:sz="4" w:space="0" w:color="auto"/>
            </w:tcBorders>
            <w:hideMark/>
          </w:tcPr>
          <w:p w14:paraId="3E87BEB5" w14:textId="77777777" w:rsidR="00597350" w:rsidRDefault="00597350">
            <w:pPr>
              <w:jc w:val="both"/>
              <w:rPr>
                <w:rtl/>
              </w:rPr>
            </w:pPr>
            <w:proofErr w:type="gramStart"/>
            <w:r>
              <w:t>CNN  weights</w:t>
            </w:r>
            <w:proofErr w:type="gramEnd"/>
            <w:r>
              <w:t xml:space="preserve"> window address </w:t>
            </w:r>
          </w:p>
        </w:tc>
        <w:tc>
          <w:tcPr>
            <w:tcW w:w="1557" w:type="dxa"/>
            <w:gridSpan w:val="2"/>
            <w:tcBorders>
              <w:top w:val="single" w:sz="4" w:space="0" w:color="auto"/>
              <w:left w:val="single" w:sz="4" w:space="0" w:color="auto"/>
              <w:bottom w:val="single" w:sz="4" w:space="0" w:color="auto"/>
              <w:right w:val="single" w:sz="4" w:space="0" w:color="auto"/>
            </w:tcBorders>
            <w:hideMark/>
          </w:tcPr>
          <w:p w14:paraId="78AC0476" w14:textId="77777777" w:rsidR="00597350" w:rsidRDefault="00597350">
            <w:pPr>
              <w:jc w:val="both"/>
            </w:pPr>
            <w:r>
              <w:t>0X0004</w:t>
            </w:r>
          </w:p>
        </w:tc>
        <w:tc>
          <w:tcPr>
            <w:tcW w:w="2217" w:type="dxa"/>
            <w:gridSpan w:val="2"/>
            <w:tcBorders>
              <w:top w:val="single" w:sz="4" w:space="0" w:color="auto"/>
              <w:left w:val="single" w:sz="4" w:space="0" w:color="auto"/>
              <w:bottom w:val="single" w:sz="4" w:space="0" w:color="auto"/>
              <w:right w:val="single" w:sz="4" w:space="0" w:color="auto"/>
            </w:tcBorders>
            <w:hideMark/>
          </w:tcPr>
          <w:p w14:paraId="7A34137B"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3ADC5630" w14:textId="77777777" w:rsidR="00597350" w:rsidRPr="00F56EF7" w:rsidRDefault="00597350">
            <w:pPr>
              <w:jc w:val="both"/>
              <w:rPr>
                <w:b/>
                <w:bCs/>
              </w:rPr>
            </w:pPr>
            <w:r w:rsidRPr="00F56EF7">
              <w:rPr>
                <w:b/>
                <w:bCs/>
              </w:rPr>
              <w:t>CNN_ADDRY</w:t>
            </w:r>
          </w:p>
        </w:tc>
      </w:tr>
      <w:tr w:rsidR="00597350" w:rsidRPr="00F56EF7" w14:paraId="170E88D5" w14:textId="77777777" w:rsidTr="00597350">
        <w:tc>
          <w:tcPr>
            <w:tcW w:w="4176" w:type="dxa"/>
            <w:tcBorders>
              <w:top w:val="single" w:sz="4" w:space="0" w:color="auto"/>
              <w:left w:val="single" w:sz="4" w:space="0" w:color="auto"/>
              <w:bottom w:val="single" w:sz="4" w:space="0" w:color="auto"/>
              <w:right w:val="single" w:sz="4" w:space="0" w:color="auto"/>
            </w:tcBorders>
            <w:hideMark/>
          </w:tcPr>
          <w:p w14:paraId="74B61A89" w14:textId="77777777" w:rsidR="00597350" w:rsidRDefault="00597350">
            <w:pPr>
              <w:jc w:val="both"/>
            </w:pPr>
            <w:r>
              <w:t>CNN return address</w:t>
            </w:r>
          </w:p>
        </w:tc>
        <w:tc>
          <w:tcPr>
            <w:tcW w:w="1557" w:type="dxa"/>
            <w:gridSpan w:val="2"/>
            <w:tcBorders>
              <w:top w:val="single" w:sz="4" w:space="0" w:color="auto"/>
              <w:left w:val="single" w:sz="4" w:space="0" w:color="auto"/>
              <w:bottom w:val="single" w:sz="4" w:space="0" w:color="auto"/>
              <w:right w:val="single" w:sz="4" w:space="0" w:color="auto"/>
            </w:tcBorders>
            <w:hideMark/>
          </w:tcPr>
          <w:p w14:paraId="0924EBBD" w14:textId="77777777" w:rsidR="00597350" w:rsidRDefault="00597350">
            <w:pPr>
              <w:jc w:val="both"/>
            </w:pPr>
            <w:r>
              <w:t>0x0008</w:t>
            </w:r>
          </w:p>
        </w:tc>
        <w:tc>
          <w:tcPr>
            <w:tcW w:w="2217" w:type="dxa"/>
            <w:gridSpan w:val="2"/>
            <w:tcBorders>
              <w:top w:val="single" w:sz="4" w:space="0" w:color="auto"/>
              <w:left w:val="single" w:sz="4" w:space="0" w:color="auto"/>
              <w:bottom w:val="single" w:sz="4" w:space="0" w:color="auto"/>
              <w:right w:val="single" w:sz="4" w:space="0" w:color="auto"/>
            </w:tcBorders>
            <w:hideMark/>
          </w:tcPr>
          <w:p w14:paraId="68746FC6"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55F0EF05" w14:textId="77777777" w:rsidR="00597350" w:rsidRPr="00F56EF7" w:rsidRDefault="00597350">
            <w:pPr>
              <w:jc w:val="both"/>
              <w:rPr>
                <w:b/>
                <w:bCs/>
              </w:rPr>
            </w:pPr>
            <w:r w:rsidRPr="00F56EF7">
              <w:rPr>
                <w:b/>
                <w:bCs/>
              </w:rPr>
              <w:t>CNN_ADDRZ</w:t>
            </w:r>
          </w:p>
        </w:tc>
      </w:tr>
      <w:tr w:rsidR="00597350" w:rsidRPr="00F56EF7" w14:paraId="25E4315C" w14:textId="77777777" w:rsidTr="00597350">
        <w:tc>
          <w:tcPr>
            <w:tcW w:w="4176" w:type="dxa"/>
            <w:tcBorders>
              <w:top w:val="single" w:sz="4" w:space="0" w:color="auto"/>
              <w:left w:val="single" w:sz="4" w:space="0" w:color="auto"/>
              <w:bottom w:val="single" w:sz="4" w:space="0" w:color="auto"/>
              <w:right w:val="single" w:sz="4" w:space="0" w:color="auto"/>
            </w:tcBorders>
            <w:hideMark/>
          </w:tcPr>
          <w:p w14:paraId="23A40A14" w14:textId="77777777" w:rsidR="00597350" w:rsidRDefault="00597350">
            <w:pPr>
              <w:jc w:val="both"/>
            </w:pPr>
            <w:r>
              <w:t>CNN input length</w:t>
            </w:r>
          </w:p>
        </w:tc>
        <w:tc>
          <w:tcPr>
            <w:tcW w:w="1557" w:type="dxa"/>
            <w:gridSpan w:val="2"/>
            <w:tcBorders>
              <w:top w:val="single" w:sz="4" w:space="0" w:color="auto"/>
              <w:left w:val="single" w:sz="4" w:space="0" w:color="auto"/>
              <w:bottom w:val="single" w:sz="4" w:space="0" w:color="auto"/>
              <w:right w:val="single" w:sz="4" w:space="0" w:color="auto"/>
            </w:tcBorders>
            <w:hideMark/>
          </w:tcPr>
          <w:p w14:paraId="67236BAB" w14:textId="77777777" w:rsidR="00597350" w:rsidRDefault="00597350">
            <w:pPr>
              <w:jc w:val="both"/>
            </w:pPr>
            <w:r>
              <w:t>0x000B</w:t>
            </w:r>
          </w:p>
        </w:tc>
        <w:tc>
          <w:tcPr>
            <w:tcW w:w="2217" w:type="dxa"/>
            <w:gridSpan w:val="2"/>
            <w:tcBorders>
              <w:top w:val="single" w:sz="4" w:space="0" w:color="auto"/>
              <w:left w:val="single" w:sz="4" w:space="0" w:color="auto"/>
              <w:bottom w:val="single" w:sz="4" w:space="0" w:color="auto"/>
              <w:right w:val="single" w:sz="4" w:space="0" w:color="auto"/>
            </w:tcBorders>
            <w:hideMark/>
          </w:tcPr>
          <w:p w14:paraId="54E6671F"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260EEE99" w14:textId="77777777" w:rsidR="00597350" w:rsidRPr="00F56EF7" w:rsidRDefault="00597350">
            <w:pPr>
              <w:jc w:val="both"/>
              <w:rPr>
                <w:b/>
                <w:bCs/>
              </w:rPr>
            </w:pPr>
            <w:r w:rsidRPr="00F56EF7">
              <w:rPr>
                <w:b/>
                <w:bCs/>
              </w:rPr>
              <w:t>CNN_XM</w:t>
            </w:r>
          </w:p>
        </w:tc>
      </w:tr>
      <w:tr w:rsidR="00597350" w:rsidRPr="00F56EF7" w14:paraId="31DC0E0E" w14:textId="77777777" w:rsidTr="00597350">
        <w:tc>
          <w:tcPr>
            <w:tcW w:w="4176" w:type="dxa"/>
            <w:tcBorders>
              <w:top w:val="single" w:sz="4" w:space="0" w:color="auto"/>
              <w:left w:val="single" w:sz="4" w:space="0" w:color="auto"/>
              <w:bottom w:val="single" w:sz="4" w:space="0" w:color="auto"/>
              <w:right w:val="single" w:sz="4" w:space="0" w:color="auto"/>
            </w:tcBorders>
            <w:hideMark/>
          </w:tcPr>
          <w:p w14:paraId="3E465EBA" w14:textId="77777777" w:rsidR="00597350" w:rsidRDefault="00597350">
            <w:pPr>
              <w:jc w:val="both"/>
            </w:pPr>
            <w:r>
              <w:t>CNN input width</w:t>
            </w:r>
          </w:p>
        </w:tc>
        <w:tc>
          <w:tcPr>
            <w:tcW w:w="1557" w:type="dxa"/>
            <w:gridSpan w:val="2"/>
            <w:tcBorders>
              <w:top w:val="single" w:sz="4" w:space="0" w:color="auto"/>
              <w:left w:val="single" w:sz="4" w:space="0" w:color="auto"/>
              <w:bottom w:val="single" w:sz="4" w:space="0" w:color="auto"/>
              <w:right w:val="single" w:sz="4" w:space="0" w:color="auto"/>
            </w:tcBorders>
            <w:hideMark/>
          </w:tcPr>
          <w:p w14:paraId="2CACEA47" w14:textId="77777777" w:rsidR="00597350" w:rsidRDefault="00597350">
            <w:pPr>
              <w:jc w:val="both"/>
            </w:pPr>
            <w:r>
              <w:t>0x0010</w:t>
            </w:r>
          </w:p>
        </w:tc>
        <w:tc>
          <w:tcPr>
            <w:tcW w:w="2217" w:type="dxa"/>
            <w:gridSpan w:val="2"/>
            <w:tcBorders>
              <w:top w:val="single" w:sz="4" w:space="0" w:color="auto"/>
              <w:left w:val="single" w:sz="4" w:space="0" w:color="auto"/>
              <w:bottom w:val="single" w:sz="4" w:space="0" w:color="auto"/>
              <w:right w:val="single" w:sz="4" w:space="0" w:color="auto"/>
            </w:tcBorders>
            <w:hideMark/>
          </w:tcPr>
          <w:p w14:paraId="00A45E11"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3CB97576" w14:textId="77777777" w:rsidR="00597350" w:rsidRPr="00F56EF7" w:rsidRDefault="00597350">
            <w:pPr>
              <w:jc w:val="both"/>
              <w:rPr>
                <w:b/>
                <w:bCs/>
              </w:rPr>
            </w:pPr>
            <w:r w:rsidRPr="00F56EF7">
              <w:rPr>
                <w:b/>
                <w:bCs/>
              </w:rPr>
              <w:t>CNN_XN</w:t>
            </w:r>
          </w:p>
        </w:tc>
      </w:tr>
      <w:tr w:rsidR="00597350" w:rsidRPr="00F56EF7" w14:paraId="0883BD9B" w14:textId="77777777" w:rsidTr="00597350">
        <w:tc>
          <w:tcPr>
            <w:tcW w:w="4176" w:type="dxa"/>
            <w:tcBorders>
              <w:top w:val="single" w:sz="4" w:space="0" w:color="auto"/>
              <w:left w:val="single" w:sz="4" w:space="0" w:color="auto"/>
              <w:bottom w:val="single" w:sz="4" w:space="0" w:color="auto"/>
              <w:right w:val="single" w:sz="4" w:space="0" w:color="auto"/>
            </w:tcBorders>
            <w:hideMark/>
          </w:tcPr>
          <w:p w14:paraId="6213FA63" w14:textId="77777777" w:rsidR="00597350" w:rsidRDefault="00597350">
            <w:pPr>
              <w:jc w:val="both"/>
            </w:pPr>
            <w:r>
              <w:t>CNN weights length</w:t>
            </w:r>
          </w:p>
        </w:tc>
        <w:tc>
          <w:tcPr>
            <w:tcW w:w="1557" w:type="dxa"/>
            <w:gridSpan w:val="2"/>
            <w:tcBorders>
              <w:top w:val="single" w:sz="4" w:space="0" w:color="auto"/>
              <w:left w:val="single" w:sz="4" w:space="0" w:color="auto"/>
              <w:bottom w:val="single" w:sz="4" w:space="0" w:color="auto"/>
              <w:right w:val="single" w:sz="4" w:space="0" w:color="auto"/>
            </w:tcBorders>
            <w:hideMark/>
          </w:tcPr>
          <w:p w14:paraId="337996DC" w14:textId="77777777" w:rsidR="00597350" w:rsidRDefault="00597350">
            <w:pPr>
              <w:jc w:val="both"/>
            </w:pPr>
            <w:r>
              <w:t>0x0014</w:t>
            </w:r>
          </w:p>
        </w:tc>
        <w:tc>
          <w:tcPr>
            <w:tcW w:w="2217" w:type="dxa"/>
            <w:gridSpan w:val="2"/>
            <w:tcBorders>
              <w:top w:val="single" w:sz="4" w:space="0" w:color="auto"/>
              <w:left w:val="single" w:sz="4" w:space="0" w:color="auto"/>
              <w:bottom w:val="single" w:sz="4" w:space="0" w:color="auto"/>
              <w:right w:val="single" w:sz="4" w:space="0" w:color="auto"/>
            </w:tcBorders>
            <w:hideMark/>
          </w:tcPr>
          <w:p w14:paraId="5A9D492A"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5F0CC8E4" w14:textId="77777777" w:rsidR="00597350" w:rsidRPr="00F56EF7" w:rsidRDefault="00597350">
            <w:pPr>
              <w:jc w:val="both"/>
              <w:rPr>
                <w:b/>
                <w:bCs/>
              </w:rPr>
            </w:pPr>
            <w:r w:rsidRPr="00F56EF7">
              <w:rPr>
                <w:b/>
                <w:bCs/>
              </w:rPr>
              <w:t>CNN_YM</w:t>
            </w:r>
          </w:p>
        </w:tc>
      </w:tr>
      <w:tr w:rsidR="00597350" w:rsidRPr="00F56EF7" w14:paraId="2391742C" w14:textId="77777777" w:rsidTr="00597350">
        <w:tc>
          <w:tcPr>
            <w:tcW w:w="4176" w:type="dxa"/>
            <w:tcBorders>
              <w:top w:val="single" w:sz="4" w:space="0" w:color="auto"/>
              <w:left w:val="single" w:sz="4" w:space="0" w:color="auto"/>
              <w:bottom w:val="single" w:sz="4" w:space="0" w:color="auto"/>
              <w:right w:val="single" w:sz="4" w:space="0" w:color="auto"/>
            </w:tcBorders>
            <w:hideMark/>
          </w:tcPr>
          <w:p w14:paraId="410D9091" w14:textId="77777777" w:rsidR="00597350" w:rsidRDefault="00597350">
            <w:pPr>
              <w:jc w:val="both"/>
            </w:pPr>
            <w:r>
              <w:t>CNN weight width</w:t>
            </w:r>
          </w:p>
        </w:tc>
        <w:tc>
          <w:tcPr>
            <w:tcW w:w="1557" w:type="dxa"/>
            <w:gridSpan w:val="2"/>
            <w:tcBorders>
              <w:top w:val="single" w:sz="4" w:space="0" w:color="auto"/>
              <w:left w:val="single" w:sz="4" w:space="0" w:color="auto"/>
              <w:bottom w:val="single" w:sz="4" w:space="0" w:color="auto"/>
              <w:right w:val="single" w:sz="4" w:space="0" w:color="auto"/>
            </w:tcBorders>
            <w:hideMark/>
          </w:tcPr>
          <w:p w14:paraId="406FD96D" w14:textId="77777777" w:rsidR="00597350" w:rsidRDefault="00597350">
            <w:pPr>
              <w:jc w:val="both"/>
            </w:pPr>
            <w:r>
              <w:t>0x0018</w:t>
            </w:r>
          </w:p>
        </w:tc>
        <w:tc>
          <w:tcPr>
            <w:tcW w:w="2217" w:type="dxa"/>
            <w:gridSpan w:val="2"/>
            <w:tcBorders>
              <w:top w:val="single" w:sz="4" w:space="0" w:color="auto"/>
              <w:left w:val="single" w:sz="4" w:space="0" w:color="auto"/>
              <w:bottom w:val="single" w:sz="4" w:space="0" w:color="auto"/>
              <w:right w:val="single" w:sz="4" w:space="0" w:color="auto"/>
            </w:tcBorders>
            <w:hideMark/>
          </w:tcPr>
          <w:p w14:paraId="1DF500C5"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5B2B34B2" w14:textId="77777777" w:rsidR="00597350" w:rsidRPr="00F56EF7" w:rsidRDefault="00597350">
            <w:pPr>
              <w:jc w:val="both"/>
              <w:rPr>
                <w:b/>
                <w:bCs/>
              </w:rPr>
            </w:pPr>
            <w:r w:rsidRPr="00F56EF7">
              <w:rPr>
                <w:b/>
                <w:bCs/>
              </w:rPr>
              <w:t>CNN_YN</w:t>
            </w:r>
          </w:p>
        </w:tc>
      </w:tr>
      <w:tr w:rsidR="00597350" w:rsidRPr="00F56EF7" w14:paraId="3568015D" w14:textId="77777777" w:rsidTr="00597350">
        <w:tc>
          <w:tcPr>
            <w:tcW w:w="4176"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E2277DB" w14:textId="77777777" w:rsidR="00597350" w:rsidRDefault="00597350">
            <w:pPr>
              <w:jc w:val="both"/>
            </w:pPr>
          </w:p>
        </w:tc>
        <w:tc>
          <w:tcPr>
            <w:tcW w:w="1557"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B5CC50E" w14:textId="77777777" w:rsidR="00597350" w:rsidRDefault="00597350">
            <w:pPr>
              <w:jc w:val="both"/>
            </w:pPr>
          </w:p>
        </w:tc>
        <w:tc>
          <w:tcPr>
            <w:tcW w:w="2217"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1008247" w14:textId="77777777" w:rsidR="00597350" w:rsidRDefault="00597350">
            <w:pPr>
              <w:jc w:val="both"/>
            </w:pPr>
          </w:p>
        </w:tc>
        <w:tc>
          <w:tcPr>
            <w:tcW w:w="1691"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B92AF9E" w14:textId="77777777" w:rsidR="00597350" w:rsidRPr="00F56EF7" w:rsidRDefault="00597350">
            <w:pPr>
              <w:jc w:val="both"/>
            </w:pPr>
            <w:r w:rsidRPr="00F56EF7">
              <w:t>PULLING LAYER</w:t>
            </w:r>
          </w:p>
        </w:tc>
      </w:tr>
      <w:tr w:rsidR="00597350" w:rsidRPr="00F56EF7" w14:paraId="1E1EB06F" w14:textId="77777777" w:rsidTr="00597350">
        <w:trPr>
          <w:trHeight w:val="277"/>
        </w:trPr>
        <w:tc>
          <w:tcPr>
            <w:tcW w:w="4176" w:type="dxa"/>
            <w:tcBorders>
              <w:top w:val="single" w:sz="4" w:space="0" w:color="auto"/>
              <w:left w:val="single" w:sz="4" w:space="0" w:color="auto"/>
              <w:bottom w:val="single" w:sz="4" w:space="0" w:color="auto"/>
              <w:right w:val="single" w:sz="4" w:space="0" w:color="auto"/>
            </w:tcBorders>
            <w:hideMark/>
          </w:tcPr>
          <w:p w14:paraId="720912C4" w14:textId="77777777" w:rsidR="00597350" w:rsidRDefault="00597350">
            <w:pPr>
              <w:jc w:val="both"/>
            </w:pPr>
            <w:r>
              <w:t xml:space="preserve">PULL Data window address </w:t>
            </w:r>
          </w:p>
        </w:tc>
        <w:tc>
          <w:tcPr>
            <w:tcW w:w="1557" w:type="dxa"/>
            <w:gridSpan w:val="2"/>
            <w:tcBorders>
              <w:top w:val="single" w:sz="4" w:space="0" w:color="auto"/>
              <w:left w:val="single" w:sz="4" w:space="0" w:color="auto"/>
              <w:bottom w:val="single" w:sz="4" w:space="0" w:color="auto"/>
              <w:right w:val="single" w:sz="4" w:space="0" w:color="auto"/>
            </w:tcBorders>
            <w:hideMark/>
          </w:tcPr>
          <w:p w14:paraId="6121DC11" w14:textId="77777777" w:rsidR="00597350" w:rsidRDefault="00597350">
            <w:pPr>
              <w:jc w:val="both"/>
              <w:rPr>
                <w:rtl/>
              </w:rPr>
            </w:pPr>
            <w:r>
              <w:t>0x001B</w:t>
            </w:r>
          </w:p>
        </w:tc>
        <w:tc>
          <w:tcPr>
            <w:tcW w:w="2217" w:type="dxa"/>
            <w:gridSpan w:val="2"/>
            <w:tcBorders>
              <w:top w:val="single" w:sz="4" w:space="0" w:color="auto"/>
              <w:left w:val="single" w:sz="4" w:space="0" w:color="auto"/>
              <w:bottom w:val="single" w:sz="4" w:space="0" w:color="auto"/>
              <w:right w:val="single" w:sz="4" w:space="0" w:color="auto"/>
            </w:tcBorders>
            <w:hideMark/>
          </w:tcPr>
          <w:p w14:paraId="6B04638C" w14:textId="77777777" w:rsidR="00597350" w:rsidRDefault="00597350">
            <w:pPr>
              <w:jc w:val="both"/>
              <w:rPr>
                <w:rtl/>
              </w:rPr>
            </w:pPr>
            <w:r>
              <w:t>31:0</w:t>
            </w:r>
          </w:p>
        </w:tc>
        <w:tc>
          <w:tcPr>
            <w:tcW w:w="1691" w:type="dxa"/>
            <w:tcBorders>
              <w:top w:val="single" w:sz="4" w:space="0" w:color="auto"/>
              <w:left w:val="single" w:sz="4" w:space="0" w:color="auto"/>
              <w:bottom w:val="single" w:sz="4" w:space="0" w:color="auto"/>
              <w:right w:val="single" w:sz="4" w:space="0" w:color="auto"/>
            </w:tcBorders>
            <w:hideMark/>
          </w:tcPr>
          <w:p w14:paraId="226BD6DD" w14:textId="77777777" w:rsidR="00597350" w:rsidRPr="00F56EF7" w:rsidRDefault="00597350">
            <w:pPr>
              <w:jc w:val="both"/>
              <w:rPr>
                <w:b/>
                <w:bCs/>
                <w:rtl/>
              </w:rPr>
            </w:pPr>
            <w:r w:rsidRPr="00F56EF7">
              <w:rPr>
                <w:b/>
                <w:bCs/>
              </w:rPr>
              <w:t>PL_ADDRX</w:t>
            </w:r>
          </w:p>
        </w:tc>
      </w:tr>
      <w:tr w:rsidR="00597350" w:rsidRPr="00F56EF7" w14:paraId="38EE33BE" w14:textId="77777777" w:rsidTr="00597350">
        <w:tc>
          <w:tcPr>
            <w:tcW w:w="4176" w:type="dxa"/>
            <w:tcBorders>
              <w:top w:val="single" w:sz="4" w:space="0" w:color="auto"/>
              <w:left w:val="single" w:sz="4" w:space="0" w:color="auto"/>
              <w:bottom w:val="single" w:sz="4" w:space="0" w:color="auto"/>
              <w:right w:val="single" w:sz="4" w:space="0" w:color="auto"/>
            </w:tcBorders>
            <w:hideMark/>
          </w:tcPr>
          <w:p w14:paraId="1A634521" w14:textId="77777777" w:rsidR="00597350" w:rsidRDefault="00597350">
            <w:pPr>
              <w:jc w:val="both"/>
              <w:rPr>
                <w:rtl/>
              </w:rPr>
            </w:pPr>
            <w:r>
              <w:t>PULL return address</w:t>
            </w:r>
          </w:p>
        </w:tc>
        <w:tc>
          <w:tcPr>
            <w:tcW w:w="1557" w:type="dxa"/>
            <w:gridSpan w:val="2"/>
            <w:tcBorders>
              <w:top w:val="single" w:sz="4" w:space="0" w:color="auto"/>
              <w:left w:val="single" w:sz="4" w:space="0" w:color="auto"/>
              <w:bottom w:val="single" w:sz="4" w:space="0" w:color="auto"/>
              <w:right w:val="single" w:sz="4" w:space="0" w:color="auto"/>
            </w:tcBorders>
            <w:hideMark/>
          </w:tcPr>
          <w:p w14:paraId="6D5FBC4E" w14:textId="77777777" w:rsidR="00597350" w:rsidRDefault="00597350">
            <w:pPr>
              <w:jc w:val="both"/>
            </w:pPr>
            <w:r>
              <w:t>0x0020</w:t>
            </w:r>
          </w:p>
        </w:tc>
        <w:tc>
          <w:tcPr>
            <w:tcW w:w="2217" w:type="dxa"/>
            <w:gridSpan w:val="2"/>
            <w:tcBorders>
              <w:top w:val="single" w:sz="4" w:space="0" w:color="auto"/>
              <w:left w:val="single" w:sz="4" w:space="0" w:color="auto"/>
              <w:bottom w:val="single" w:sz="4" w:space="0" w:color="auto"/>
              <w:right w:val="single" w:sz="4" w:space="0" w:color="auto"/>
            </w:tcBorders>
            <w:hideMark/>
          </w:tcPr>
          <w:p w14:paraId="0CC7FAD1"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6EEDEEC7" w14:textId="77777777" w:rsidR="00597350" w:rsidRPr="00F56EF7" w:rsidRDefault="00597350">
            <w:pPr>
              <w:jc w:val="both"/>
              <w:rPr>
                <w:b/>
                <w:bCs/>
              </w:rPr>
            </w:pPr>
            <w:r w:rsidRPr="00F56EF7">
              <w:rPr>
                <w:b/>
                <w:bCs/>
              </w:rPr>
              <w:t>PULL_ADDRZ</w:t>
            </w:r>
          </w:p>
        </w:tc>
      </w:tr>
      <w:tr w:rsidR="00597350" w:rsidRPr="00F56EF7" w14:paraId="4B1FA03B" w14:textId="77777777" w:rsidTr="00597350">
        <w:tc>
          <w:tcPr>
            <w:tcW w:w="4176" w:type="dxa"/>
            <w:tcBorders>
              <w:top w:val="single" w:sz="4" w:space="0" w:color="auto"/>
              <w:left w:val="single" w:sz="4" w:space="0" w:color="auto"/>
              <w:bottom w:val="single" w:sz="4" w:space="0" w:color="auto"/>
              <w:right w:val="single" w:sz="4" w:space="0" w:color="auto"/>
            </w:tcBorders>
            <w:hideMark/>
          </w:tcPr>
          <w:p w14:paraId="2543C5C9" w14:textId="77777777" w:rsidR="00597350" w:rsidRDefault="00597350">
            <w:pPr>
              <w:jc w:val="both"/>
            </w:pPr>
            <w:r>
              <w:t>PULL input length</w:t>
            </w:r>
          </w:p>
        </w:tc>
        <w:tc>
          <w:tcPr>
            <w:tcW w:w="1557" w:type="dxa"/>
            <w:gridSpan w:val="2"/>
            <w:tcBorders>
              <w:top w:val="single" w:sz="4" w:space="0" w:color="auto"/>
              <w:left w:val="single" w:sz="4" w:space="0" w:color="auto"/>
              <w:bottom w:val="single" w:sz="4" w:space="0" w:color="auto"/>
              <w:right w:val="single" w:sz="4" w:space="0" w:color="auto"/>
            </w:tcBorders>
            <w:hideMark/>
          </w:tcPr>
          <w:p w14:paraId="3407679E" w14:textId="77777777" w:rsidR="00597350" w:rsidRDefault="00597350">
            <w:pPr>
              <w:jc w:val="both"/>
            </w:pPr>
            <w:r>
              <w:t>0x0024</w:t>
            </w:r>
          </w:p>
        </w:tc>
        <w:tc>
          <w:tcPr>
            <w:tcW w:w="2217" w:type="dxa"/>
            <w:gridSpan w:val="2"/>
            <w:tcBorders>
              <w:top w:val="single" w:sz="4" w:space="0" w:color="auto"/>
              <w:left w:val="single" w:sz="4" w:space="0" w:color="auto"/>
              <w:bottom w:val="single" w:sz="4" w:space="0" w:color="auto"/>
              <w:right w:val="single" w:sz="4" w:space="0" w:color="auto"/>
            </w:tcBorders>
            <w:hideMark/>
          </w:tcPr>
          <w:p w14:paraId="1B1EE9B3"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0BF82E94" w14:textId="77777777" w:rsidR="00597350" w:rsidRPr="00F56EF7" w:rsidRDefault="00597350">
            <w:pPr>
              <w:jc w:val="both"/>
              <w:rPr>
                <w:b/>
                <w:bCs/>
              </w:rPr>
            </w:pPr>
            <w:r w:rsidRPr="00F56EF7">
              <w:rPr>
                <w:b/>
                <w:bCs/>
              </w:rPr>
              <w:t>PULL_XM</w:t>
            </w:r>
          </w:p>
        </w:tc>
      </w:tr>
      <w:tr w:rsidR="00597350" w:rsidRPr="00F56EF7" w14:paraId="16BFDE2E" w14:textId="77777777" w:rsidTr="00597350">
        <w:tc>
          <w:tcPr>
            <w:tcW w:w="4176" w:type="dxa"/>
            <w:tcBorders>
              <w:top w:val="single" w:sz="4" w:space="0" w:color="auto"/>
              <w:left w:val="single" w:sz="4" w:space="0" w:color="auto"/>
              <w:bottom w:val="single" w:sz="4" w:space="0" w:color="auto"/>
              <w:right w:val="single" w:sz="4" w:space="0" w:color="auto"/>
            </w:tcBorders>
            <w:hideMark/>
          </w:tcPr>
          <w:p w14:paraId="1752E7AE" w14:textId="77777777" w:rsidR="00597350" w:rsidRDefault="00597350">
            <w:pPr>
              <w:jc w:val="both"/>
            </w:pPr>
            <w:r>
              <w:t>PULL input width</w:t>
            </w:r>
          </w:p>
        </w:tc>
        <w:tc>
          <w:tcPr>
            <w:tcW w:w="1557" w:type="dxa"/>
            <w:gridSpan w:val="2"/>
            <w:tcBorders>
              <w:top w:val="single" w:sz="4" w:space="0" w:color="auto"/>
              <w:left w:val="single" w:sz="4" w:space="0" w:color="auto"/>
              <w:bottom w:val="single" w:sz="4" w:space="0" w:color="auto"/>
              <w:right w:val="single" w:sz="4" w:space="0" w:color="auto"/>
            </w:tcBorders>
            <w:hideMark/>
          </w:tcPr>
          <w:p w14:paraId="628EB56E" w14:textId="77777777" w:rsidR="00597350" w:rsidRDefault="00597350">
            <w:pPr>
              <w:jc w:val="both"/>
            </w:pPr>
            <w:r>
              <w:t>0x0028</w:t>
            </w:r>
          </w:p>
        </w:tc>
        <w:tc>
          <w:tcPr>
            <w:tcW w:w="2217" w:type="dxa"/>
            <w:gridSpan w:val="2"/>
            <w:tcBorders>
              <w:top w:val="single" w:sz="4" w:space="0" w:color="auto"/>
              <w:left w:val="single" w:sz="4" w:space="0" w:color="auto"/>
              <w:bottom w:val="single" w:sz="4" w:space="0" w:color="auto"/>
              <w:right w:val="single" w:sz="4" w:space="0" w:color="auto"/>
            </w:tcBorders>
            <w:hideMark/>
          </w:tcPr>
          <w:p w14:paraId="17D33825"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1D1DAE99" w14:textId="77777777" w:rsidR="00597350" w:rsidRPr="00F56EF7" w:rsidRDefault="00597350">
            <w:pPr>
              <w:jc w:val="both"/>
              <w:rPr>
                <w:b/>
                <w:bCs/>
              </w:rPr>
            </w:pPr>
            <w:r w:rsidRPr="00F56EF7">
              <w:rPr>
                <w:b/>
                <w:bCs/>
              </w:rPr>
              <w:t>PULL_XN</w:t>
            </w:r>
          </w:p>
        </w:tc>
      </w:tr>
      <w:tr w:rsidR="00597350" w:rsidRPr="00F56EF7" w14:paraId="280CC5E0" w14:textId="77777777" w:rsidTr="00597350">
        <w:tc>
          <w:tcPr>
            <w:tcW w:w="4176" w:type="dxa"/>
            <w:tcBorders>
              <w:top w:val="single" w:sz="4" w:space="0" w:color="auto"/>
              <w:left w:val="single" w:sz="4" w:space="0" w:color="auto"/>
              <w:bottom w:val="single" w:sz="4" w:space="0" w:color="auto"/>
              <w:right w:val="single" w:sz="4" w:space="0" w:color="auto"/>
            </w:tcBorders>
            <w:hideMark/>
          </w:tcPr>
          <w:p w14:paraId="59BB3FD5" w14:textId="77777777" w:rsidR="00597350" w:rsidRDefault="00597350">
            <w:pPr>
              <w:jc w:val="both"/>
            </w:pPr>
            <w:r>
              <w:t>PULL result length</w:t>
            </w:r>
          </w:p>
        </w:tc>
        <w:tc>
          <w:tcPr>
            <w:tcW w:w="1557" w:type="dxa"/>
            <w:gridSpan w:val="2"/>
            <w:tcBorders>
              <w:top w:val="single" w:sz="4" w:space="0" w:color="auto"/>
              <w:left w:val="single" w:sz="4" w:space="0" w:color="auto"/>
              <w:bottom w:val="single" w:sz="4" w:space="0" w:color="auto"/>
              <w:right w:val="single" w:sz="4" w:space="0" w:color="auto"/>
            </w:tcBorders>
            <w:hideMark/>
          </w:tcPr>
          <w:p w14:paraId="7F8CC643" w14:textId="77777777" w:rsidR="00597350" w:rsidRDefault="00597350">
            <w:pPr>
              <w:jc w:val="both"/>
            </w:pPr>
            <w:r>
              <w:t>0x002B</w:t>
            </w:r>
          </w:p>
        </w:tc>
        <w:tc>
          <w:tcPr>
            <w:tcW w:w="2217" w:type="dxa"/>
            <w:gridSpan w:val="2"/>
            <w:tcBorders>
              <w:top w:val="single" w:sz="4" w:space="0" w:color="auto"/>
              <w:left w:val="single" w:sz="4" w:space="0" w:color="auto"/>
              <w:bottom w:val="single" w:sz="4" w:space="0" w:color="auto"/>
              <w:right w:val="single" w:sz="4" w:space="0" w:color="auto"/>
            </w:tcBorders>
            <w:hideMark/>
          </w:tcPr>
          <w:p w14:paraId="569EEA28"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2989D713" w14:textId="77777777" w:rsidR="00597350" w:rsidRPr="00F56EF7" w:rsidRDefault="00597350">
            <w:pPr>
              <w:jc w:val="both"/>
              <w:rPr>
                <w:b/>
                <w:bCs/>
              </w:rPr>
            </w:pPr>
            <w:r w:rsidRPr="00F56EF7">
              <w:rPr>
                <w:b/>
                <w:bCs/>
              </w:rPr>
              <w:t>PULL_PM</w:t>
            </w:r>
          </w:p>
        </w:tc>
      </w:tr>
      <w:tr w:rsidR="00597350" w:rsidRPr="00F56EF7" w14:paraId="3B8084BA" w14:textId="77777777" w:rsidTr="00597350">
        <w:tc>
          <w:tcPr>
            <w:tcW w:w="4176" w:type="dxa"/>
            <w:tcBorders>
              <w:top w:val="single" w:sz="4" w:space="0" w:color="auto"/>
              <w:left w:val="single" w:sz="4" w:space="0" w:color="auto"/>
              <w:bottom w:val="single" w:sz="4" w:space="0" w:color="auto"/>
              <w:right w:val="single" w:sz="4" w:space="0" w:color="auto"/>
            </w:tcBorders>
            <w:hideMark/>
          </w:tcPr>
          <w:p w14:paraId="0D0FF147" w14:textId="77777777" w:rsidR="00597350" w:rsidRDefault="00597350">
            <w:pPr>
              <w:jc w:val="both"/>
            </w:pPr>
            <w:r>
              <w:t>PULL result width</w:t>
            </w:r>
          </w:p>
        </w:tc>
        <w:tc>
          <w:tcPr>
            <w:tcW w:w="1557" w:type="dxa"/>
            <w:gridSpan w:val="2"/>
            <w:tcBorders>
              <w:top w:val="single" w:sz="4" w:space="0" w:color="auto"/>
              <w:left w:val="single" w:sz="4" w:space="0" w:color="auto"/>
              <w:bottom w:val="single" w:sz="4" w:space="0" w:color="auto"/>
              <w:right w:val="single" w:sz="4" w:space="0" w:color="auto"/>
            </w:tcBorders>
            <w:hideMark/>
          </w:tcPr>
          <w:p w14:paraId="37A7EE89" w14:textId="77777777" w:rsidR="00597350" w:rsidRDefault="00597350">
            <w:pPr>
              <w:jc w:val="both"/>
            </w:pPr>
            <w:r>
              <w:t>0x0030</w:t>
            </w:r>
          </w:p>
        </w:tc>
        <w:tc>
          <w:tcPr>
            <w:tcW w:w="2217" w:type="dxa"/>
            <w:gridSpan w:val="2"/>
            <w:tcBorders>
              <w:top w:val="single" w:sz="4" w:space="0" w:color="auto"/>
              <w:left w:val="single" w:sz="4" w:space="0" w:color="auto"/>
              <w:bottom w:val="single" w:sz="4" w:space="0" w:color="auto"/>
              <w:right w:val="single" w:sz="4" w:space="0" w:color="auto"/>
            </w:tcBorders>
            <w:hideMark/>
          </w:tcPr>
          <w:p w14:paraId="4076CB05"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28576312" w14:textId="77777777" w:rsidR="00597350" w:rsidRPr="00F56EF7" w:rsidRDefault="00597350">
            <w:pPr>
              <w:jc w:val="both"/>
              <w:rPr>
                <w:b/>
                <w:bCs/>
              </w:rPr>
            </w:pPr>
            <w:r w:rsidRPr="00F56EF7">
              <w:rPr>
                <w:b/>
                <w:bCs/>
              </w:rPr>
              <w:t>PULL_PN</w:t>
            </w:r>
          </w:p>
        </w:tc>
      </w:tr>
      <w:tr w:rsidR="00597350" w:rsidRPr="00F56EF7" w14:paraId="57EF8632" w14:textId="77777777" w:rsidTr="00597350">
        <w:tc>
          <w:tcPr>
            <w:tcW w:w="4176"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C70AF95" w14:textId="77777777" w:rsidR="00597350" w:rsidRDefault="00597350">
            <w:pPr>
              <w:jc w:val="both"/>
            </w:pPr>
          </w:p>
        </w:tc>
        <w:tc>
          <w:tcPr>
            <w:tcW w:w="1557"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A0CC312" w14:textId="77777777" w:rsidR="00597350" w:rsidRDefault="00597350">
            <w:pPr>
              <w:jc w:val="both"/>
            </w:pPr>
          </w:p>
        </w:tc>
        <w:tc>
          <w:tcPr>
            <w:tcW w:w="2217"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6A43824" w14:textId="77777777" w:rsidR="00597350" w:rsidRDefault="00597350">
            <w:pPr>
              <w:jc w:val="both"/>
            </w:pPr>
          </w:p>
        </w:tc>
        <w:tc>
          <w:tcPr>
            <w:tcW w:w="1691"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50ABC89" w14:textId="77777777" w:rsidR="00597350" w:rsidRPr="00F56EF7" w:rsidRDefault="00597350">
            <w:pPr>
              <w:jc w:val="both"/>
            </w:pPr>
            <w:r w:rsidRPr="00F56EF7">
              <w:t>ACTIVATION LAYER</w:t>
            </w:r>
          </w:p>
        </w:tc>
      </w:tr>
      <w:tr w:rsidR="00597350" w:rsidRPr="00F56EF7" w14:paraId="23A8C5B7" w14:textId="77777777" w:rsidTr="00597350">
        <w:trPr>
          <w:trHeight w:val="277"/>
        </w:trPr>
        <w:tc>
          <w:tcPr>
            <w:tcW w:w="4176" w:type="dxa"/>
            <w:tcBorders>
              <w:top w:val="single" w:sz="4" w:space="0" w:color="auto"/>
              <w:left w:val="single" w:sz="4" w:space="0" w:color="auto"/>
              <w:bottom w:val="single" w:sz="4" w:space="0" w:color="auto"/>
              <w:right w:val="single" w:sz="4" w:space="0" w:color="auto"/>
            </w:tcBorders>
            <w:hideMark/>
          </w:tcPr>
          <w:p w14:paraId="1AFC0F5F" w14:textId="77777777" w:rsidR="00597350" w:rsidRDefault="00597350">
            <w:pPr>
              <w:jc w:val="both"/>
            </w:pPr>
            <w:r>
              <w:t xml:space="preserve">ACTIVATIN Data window address </w:t>
            </w:r>
          </w:p>
        </w:tc>
        <w:tc>
          <w:tcPr>
            <w:tcW w:w="1557" w:type="dxa"/>
            <w:gridSpan w:val="2"/>
            <w:tcBorders>
              <w:top w:val="single" w:sz="4" w:space="0" w:color="auto"/>
              <w:left w:val="single" w:sz="4" w:space="0" w:color="auto"/>
              <w:bottom w:val="single" w:sz="4" w:space="0" w:color="auto"/>
              <w:right w:val="single" w:sz="4" w:space="0" w:color="auto"/>
            </w:tcBorders>
            <w:hideMark/>
          </w:tcPr>
          <w:p w14:paraId="52E675DE" w14:textId="77777777" w:rsidR="00597350" w:rsidRDefault="00597350">
            <w:pPr>
              <w:jc w:val="both"/>
              <w:rPr>
                <w:rtl/>
              </w:rPr>
            </w:pPr>
            <w:r>
              <w:t>0x0034</w:t>
            </w:r>
          </w:p>
        </w:tc>
        <w:tc>
          <w:tcPr>
            <w:tcW w:w="2217" w:type="dxa"/>
            <w:gridSpan w:val="2"/>
            <w:tcBorders>
              <w:top w:val="single" w:sz="4" w:space="0" w:color="auto"/>
              <w:left w:val="single" w:sz="4" w:space="0" w:color="auto"/>
              <w:bottom w:val="single" w:sz="4" w:space="0" w:color="auto"/>
              <w:right w:val="single" w:sz="4" w:space="0" w:color="auto"/>
            </w:tcBorders>
            <w:hideMark/>
          </w:tcPr>
          <w:p w14:paraId="6E44B4FD" w14:textId="77777777" w:rsidR="00597350" w:rsidRDefault="00597350">
            <w:pPr>
              <w:jc w:val="both"/>
              <w:rPr>
                <w:rtl/>
              </w:rPr>
            </w:pPr>
            <w:r>
              <w:t>31:0</w:t>
            </w:r>
          </w:p>
        </w:tc>
        <w:tc>
          <w:tcPr>
            <w:tcW w:w="1691" w:type="dxa"/>
            <w:tcBorders>
              <w:top w:val="single" w:sz="4" w:space="0" w:color="auto"/>
              <w:left w:val="single" w:sz="4" w:space="0" w:color="auto"/>
              <w:bottom w:val="single" w:sz="4" w:space="0" w:color="auto"/>
              <w:right w:val="single" w:sz="4" w:space="0" w:color="auto"/>
            </w:tcBorders>
            <w:hideMark/>
          </w:tcPr>
          <w:p w14:paraId="5CE04AF7" w14:textId="77777777" w:rsidR="00597350" w:rsidRPr="00F56EF7" w:rsidRDefault="00597350">
            <w:pPr>
              <w:jc w:val="both"/>
              <w:rPr>
                <w:b/>
                <w:bCs/>
                <w:rtl/>
              </w:rPr>
            </w:pPr>
            <w:r w:rsidRPr="00F56EF7">
              <w:rPr>
                <w:b/>
                <w:bCs/>
              </w:rPr>
              <w:t>ACTIV_ADDRX</w:t>
            </w:r>
          </w:p>
        </w:tc>
      </w:tr>
      <w:tr w:rsidR="00597350" w:rsidRPr="00F56EF7" w14:paraId="4541F57F" w14:textId="77777777" w:rsidTr="00597350">
        <w:tc>
          <w:tcPr>
            <w:tcW w:w="4176" w:type="dxa"/>
            <w:tcBorders>
              <w:top w:val="single" w:sz="4" w:space="0" w:color="auto"/>
              <w:left w:val="single" w:sz="4" w:space="0" w:color="auto"/>
              <w:bottom w:val="single" w:sz="4" w:space="0" w:color="auto"/>
              <w:right w:val="single" w:sz="4" w:space="0" w:color="auto"/>
            </w:tcBorders>
            <w:hideMark/>
          </w:tcPr>
          <w:p w14:paraId="1CB5CB1C" w14:textId="77777777" w:rsidR="00597350" w:rsidRDefault="00597350">
            <w:pPr>
              <w:jc w:val="both"/>
              <w:rPr>
                <w:rtl/>
              </w:rPr>
            </w:pPr>
            <w:r>
              <w:t xml:space="preserve">ACTIVATION weights window address </w:t>
            </w:r>
          </w:p>
        </w:tc>
        <w:tc>
          <w:tcPr>
            <w:tcW w:w="1557" w:type="dxa"/>
            <w:gridSpan w:val="2"/>
            <w:tcBorders>
              <w:top w:val="single" w:sz="4" w:space="0" w:color="auto"/>
              <w:left w:val="single" w:sz="4" w:space="0" w:color="auto"/>
              <w:bottom w:val="single" w:sz="4" w:space="0" w:color="auto"/>
              <w:right w:val="single" w:sz="4" w:space="0" w:color="auto"/>
            </w:tcBorders>
            <w:hideMark/>
          </w:tcPr>
          <w:p w14:paraId="053DAB8C" w14:textId="77777777" w:rsidR="00597350" w:rsidRDefault="00597350">
            <w:pPr>
              <w:jc w:val="both"/>
            </w:pPr>
            <w:r>
              <w:t>0X0038</w:t>
            </w:r>
          </w:p>
        </w:tc>
        <w:tc>
          <w:tcPr>
            <w:tcW w:w="2217" w:type="dxa"/>
            <w:gridSpan w:val="2"/>
            <w:tcBorders>
              <w:top w:val="single" w:sz="4" w:space="0" w:color="auto"/>
              <w:left w:val="single" w:sz="4" w:space="0" w:color="auto"/>
              <w:bottom w:val="single" w:sz="4" w:space="0" w:color="auto"/>
              <w:right w:val="single" w:sz="4" w:space="0" w:color="auto"/>
            </w:tcBorders>
            <w:hideMark/>
          </w:tcPr>
          <w:p w14:paraId="29EABA15"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2CF16F27" w14:textId="77777777" w:rsidR="00597350" w:rsidRPr="00F56EF7" w:rsidRDefault="00597350">
            <w:pPr>
              <w:jc w:val="both"/>
              <w:rPr>
                <w:b/>
                <w:bCs/>
              </w:rPr>
            </w:pPr>
            <w:r w:rsidRPr="00F56EF7">
              <w:rPr>
                <w:b/>
                <w:bCs/>
              </w:rPr>
              <w:t>ACTIV_XM</w:t>
            </w:r>
          </w:p>
        </w:tc>
      </w:tr>
      <w:tr w:rsidR="00597350" w:rsidRPr="00F56EF7" w14:paraId="55D3F639" w14:textId="77777777" w:rsidTr="00597350">
        <w:tc>
          <w:tcPr>
            <w:tcW w:w="4176" w:type="dxa"/>
            <w:tcBorders>
              <w:top w:val="single" w:sz="4" w:space="0" w:color="auto"/>
              <w:left w:val="single" w:sz="4" w:space="0" w:color="auto"/>
              <w:bottom w:val="single" w:sz="4" w:space="0" w:color="auto"/>
              <w:right w:val="single" w:sz="4" w:space="0" w:color="auto"/>
            </w:tcBorders>
            <w:hideMark/>
          </w:tcPr>
          <w:p w14:paraId="0E73EA2C" w14:textId="77777777" w:rsidR="00597350" w:rsidRDefault="00597350">
            <w:pPr>
              <w:jc w:val="both"/>
            </w:pPr>
            <w:r>
              <w:lastRenderedPageBreak/>
              <w:t>ACTIVATION return address</w:t>
            </w:r>
          </w:p>
        </w:tc>
        <w:tc>
          <w:tcPr>
            <w:tcW w:w="1557" w:type="dxa"/>
            <w:gridSpan w:val="2"/>
            <w:tcBorders>
              <w:top w:val="single" w:sz="4" w:space="0" w:color="auto"/>
              <w:left w:val="single" w:sz="4" w:space="0" w:color="auto"/>
              <w:bottom w:val="single" w:sz="4" w:space="0" w:color="auto"/>
              <w:right w:val="single" w:sz="4" w:space="0" w:color="auto"/>
            </w:tcBorders>
            <w:hideMark/>
          </w:tcPr>
          <w:p w14:paraId="0FEB5615" w14:textId="77777777" w:rsidR="00597350" w:rsidRDefault="00597350">
            <w:pPr>
              <w:jc w:val="both"/>
            </w:pPr>
            <w:r>
              <w:t>0x003B</w:t>
            </w:r>
          </w:p>
        </w:tc>
        <w:tc>
          <w:tcPr>
            <w:tcW w:w="2217" w:type="dxa"/>
            <w:gridSpan w:val="2"/>
            <w:tcBorders>
              <w:top w:val="single" w:sz="4" w:space="0" w:color="auto"/>
              <w:left w:val="single" w:sz="4" w:space="0" w:color="auto"/>
              <w:bottom w:val="single" w:sz="4" w:space="0" w:color="auto"/>
              <w:right w:val="single" w:sz="4" w:space="0" w:color="auto"/>
            </w:tcBorders>
            <w:hideMark/>
          </w:tcPr>
          <w:p w14:paraId="52520AAA"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30700DF3" w14:textId="77777777" w:rsidR="00597350" w:rsidRPr="00F56EF7" w:rsidRDefault="00597350">
            <w:pPr>
              <w:jc w:val="both"/>
              <w:rPr>
                <w:b/>
                <w:bCs/>
              </w:rPr>
            </w:pPr>
            <w:r w:rsidRPr="00F56EF7">
              <w:rPr>
                <w:b/>
                <w:bCs/>
              </w:rPr>
              <w:t>ACTIV_XN</w:t>
            </w:r>
          </w:p>
        </w:tc>
      </w:tr>
      <w:tr w:rsidR="00597350" w:rsidRPr="00F56EF7" w14:paraId="24234676" w14:textId="77777777" w:rsidTr="00597350">
        <w:tc>
          <w:tcPr>
            <w:tcW w:w="4176"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F99C578" w14:textId="77777777" w:rsidR="00597350" w:rsidRDefault="00597350">
            <w:pPr>
              <w:jc w:val="both"/>
            </w:pPr>
          </w:p>
        </w:tc>
        <w:tc>
          <w:tcPr>
            <w:tcW w:w="1557"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0939617E" w14:textId="77777777" w:rsidR="00597350" w:rsidRDefault="00597350">
            <w:pPr>
              <w:jc w:val="both"/>
            </w:pPr>
          </w:p>
        </w:tc>
        <w:tc>
          <w:tcPr>
            <w:tcW w:w="2217"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95DCA87" w14:textId="77777777" w:rsidR="00597350" w:rsidRDefault="00597350">
            <w:pPr>
              <w:jc w:val="both"/>
            </w:pPr>
          </w:p>
        </w:tc>
        <w:tc>
          <w:tcPr>
            <w:tcW w:w="1691"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E2FA03F" w14:textId="77777777" w:rsidR="00597350" w:rsidRPr="00F56EF7" w:rsidRDefault="00597350">
            <w:pPr>
              <w:jc w:val="both"/>
            </w:pPr>
            <w:r w:rsidRPr="00F56EF7">
              <w:t>FULLY CONNECTED</w:t>
            </w:r>
          </w:p>
        </w:tc>
      </w:tr>
      <w:tr w:rsidR="00597350" w:rsidRPr="00F56EF7" w14:paraId="25E24660" w14:textId="77777777" w:rsidTr="00597350">
        <w:trPr>
          <w:trHeight w:val="277"/>
        </w:trPr>
        <w:tc>
          <w:tcPr>
            <w:tcW w:w="4203" w:type="dxa"/>
            <w:gridSpan w:val="2"/>
            <w:tcBorders>
              <w:top w:val="single" w:sz="4" w:space="0" w:color="auto"/>
              <w:left w:val="single" w:sz="4" w:space="0" w:color="auto"/>
              <w:bottom w:val="single" w:sz="4" w:space="0" w:color="auto"/>
              <w:right w:val="single" w:sz="4" w:space="0" w:color="auto"/>
            </w:tcBorders>
            <w:hideMark/>
          </w:tcPr>
          <w:p w14:paraId="7852F1D5" w14:textId="77777777" w:rsidR="00597350" w:rsidRDefault="00597350">
            <w:pPr>
              <w:jc w:val="both"/>
            </w:pPr>
            <w:r>
              <w:t xml:space="preserve">FULLY CONNECTED Data vector address </w:t>
            </w:r>
          </w:p>
        </w:tc>
        <w:tc>
          <w:tcPr>
            <w:tcW w:w="1559" w:type="dxa"/>
            <w:gridSpan w:val="2"/>
            <w:tcBorders>
              <w:top w:val="single" w:sz="4" w:space="0" w:color="auto"/>
              <w:left w:val="single" w:sz="4" w:space="0" w:color="auto"/>
              <w:bottom w:val="single" w:sz="4" w:space="0" w:color="auto"/>
              <w:right w:val="single" w:sz="4" w:space="0" w:color="auto"/>
            </w:tcBorders>
            <w:hideMark/>
          </w:tcPr>
          <w:p w14:paraId="211477D6" w14:textId="77777777" w:rsidR="00597350" w:rsidRDefault="00597350">
            <w:pPr>
              <w:jc w:val="both"/>
              <w:rPr>
                <w:rtl/>
              </w:rPr>
            </w:pPr>
            <w:r>
              <w:t>0x0040</w:t>
            </w:r>
          </w:p>
        </w:tc>
        <w:tc>
          <w:tcPr>
            <w:tcW w:w="2188" w:type="dxa"/>
            <w:tcBorders>
              <w:top w:val="single" w:sz="4" w:space="0" w:color="auto"/>
              <w:left w:val="single" w:sz="4" w:space="0" w:color="auto"/>
              <w:bottom w:val="single" w:sz="4" w:space="0" w:color="auto"/>
              <w:right w:val="single" w:sz="4" w:space="0" w:color="auto"/>
            </w:tcBorders>
            <w:hideMark/>
          </w:tcPr>
          <w:p w14:paraId="2945FF2C" w14:textId="77777777" w:rsidR="00597350" w:rsidRDefault="00597350">
            <w:pPr>
              <w:jc w:val="both"/>
              <w:rPr>
                <w:rtl/>
              </w:rPr>
            </w:pPr>
            <w:r>
              <w:t>31:0</w:t>
            </w:r>
          </w:p>
        </w:tc>
        <w:tc>
          <w:tcPr>
            <w:tcW w:w="1691" w:type="dxa"/>
            <w:tcBorders>
              <w:top w:val="single" w:sz="4" w:space="0" w:color="auto"/>
              <w:left w:val="single" w:sz="4" w:space="0" w:color="auto"/>
              <w:bottom w:val="single" w:sz="4" w:space="0" w:color="auto"/>
              <w:right w:val="single" w:sz="4" w:space="0" w:color="auto"/>
            </w:tcBorders>
            <w:hideMark/>
          </w:tcPr>
          <w:p w14:paraId="7D5AF7D3" w14:textId="77777777" w:rsidR="00597350" w:rsidRPr="00F56EF7" w:rsidRDefault="00597350">
            <w:pPr>
              <w:jc w:val="both"/>
              <w:rPr>
                <w:b/>
                <w:bCs/>
                <w:rtl/>
              </w:rPr>
            </w:pPr>
            <w:r w:rsidRPr="00F56EF7">
              <w:rPr>
                <w:b/>
                <w:bCs/>
              </w:rPr>
              <w:t>FC_ADDRX</w:t>
            </w:r>
          </w:p>
        </w:tc>
      </w:tr>
      <w:tr w:rsidR="00597350" w:rsidRPr="00F56EF7" w14:paraId="3311C73B" w14:textId="77777777" w:rsidTr="00597350">
        <w:tc>
          <w:tcPr>
            <w:tcW w:w="4203" w:type="dxa"/>
            <w:gridSpan w:val="2"/>
            <w:tcBorders>
              <w:top w:val="single" w:sz="4" w:space="0" w:color="auto"/>
              <w:left w:val="single" w:sz="4" w:space="0" w:color="auto"/>
              <w:bottom w:val="single" w:sz="4" w:space="0" w:color="auto"/>
              <w:right w:val="single" w:sz="4" w:space="0" w:color="auto"/>
            </w:tcBorders>
            <w:hideMark/>
          </w:tcPr>
          <w:p w14:paraId="74B299ED" w14:textId="77777777" w:rsidR="00597350" w:rsidRDefault="00597350">
            <w:pPr>
              <w:jc w:val="both"/>
              <w:rPr>
                <w:rtl/>
              </w:rPr>
            </w:pPr>
            <w:r>
              <w:t>FULLY CONNECTED weights window address</w:t>
            </w:r>
          </w:p>
        </w:tc>
        <w:tc>
          <w:tcPr>
            <w:tcW w:w="1559" w:type="dxa"/>
            <w:gridSpan w:val="2"/>
            <w:tcBorders>
              <w:top w:val="single" w:sz="4" w:space="0" w:color="auto"/>
              <w:left w:val="single" w:sz="4" w:space="0" w:color="auto"/>
              <w:bottom w:val="single" w:sz="4" w:space="0" w:color="auto"/>
              <w:right w:val="single" w:sz="4" w:space="0" w:color="auto"/>
            </w:tcBorders>
            <w:hideMark/>
          </w:tcPr>
          <w:p w14:paraId="02C81D20" w14:textId="77777777" w:rsidR="00597350" w:rsidRDefault="00597350">
            <w:pPr>
              <w:jc w:val="both"/>
            </w:pPr>
            <w:r>
              <w:t>0X0044</w:t>
            </w:r>
          </w:p>
        </w:tc>
        <w:tc>
          <w:tcPr>
            <w:tcW w:w="2188" w:type="dxa"/>
            <w:tcBorders>
              <w:top w:val="single" w:sz="4" w:space="0" w:color="auto"/>
              <w:left w:val="single" w:sz="4" w:space="0" w:color="auto"/>
              <w:bottom w:val="single" w:sz="4" w:space="0" w:color="auto"/>
              <w:right w:val="single" w:sz="4" w:space="0" w:color="auto"/>
            </w:tcBorders>
            <w:hideMark/>
          </w:tcPr>
          <w:p w14:paraId="52120A33"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191E1B80" w14:textId="77777777" w:rsidR="00597350" w:rsidRPr="00F56EF7" w:rsidRDefault="00597350">
            <w:pPr>
              <w:jc w:val="both"/>
              <w:rPr>
                <w:b/>
                <w:bCs/>
              </w:rPr>
            </w:pPr>
            <w:r w:rsidRPr="00F56EF7">
              <w:rPr>
                <w:b/>
                <w:bCs/>
              </w:rPr>
              <w:t>FC_ADDRY</w:t>
            </w:r>
          </w:p>
        </w:tc>
      </w:tr>
      <w:tr w:rsidR="00597350" w:rsidRPr="00F56EF7" w14:paraId="654403A9" w14:textId="77777777" w:rsidTr="00597350">
        <w:tc>
          <w:tcPr>
            <w:tcW w:w="4203" w:type="dxa"/>
            <w:gridSpan w:val="2"/>
            <w:tcBorders>
              <w:top w:val="single" w:sz="4" w:space="0" w:color="auto"/>
              <w:left w:val="single" w:sz="4" w:space="0" w:color="auto"/>
              <w:bottom w:val="single" w:sz="4" w:space="0" w:color="auto"/>
              <w:right w:val="single" w:sz="4" w:space="0" w:color="auto"/>
            </w:tcBorders>
            <w:hideMark/>
          </w:tcPr>
          <w:p w14:paraId="4C14F215" w14:textId="77777777" w:rsidR="00597350" w:rsidRDefault="00597350">
            <w:pPr>
              <w:jc w:val="both"/>
            </w:pPr>
            <w:r>
              <w:t>FULLY CONNECTED bias vector address</w:t>
            </w:r>
          </w:p>
        </w:tc>
        <w:tc>
          <w:tcPr>
            <w:tcW w:w="1559" w:type="dxa"/>
            <w:gridSpan w:val="2"/>
            <w:tcBorders>
              <w:top w:val="single" w:sz="4" w:space="0" w:color="auto"/>
              <w:left w:val="single" w:sz="4" w:space="0" w:color="auto"/>
              <w:bottom w:val="single" w:sz="4" w:space="0" w:color="auto"/>
              <w:right w:val="single" w:sz="4" w:space="0" w:color="auto"/>
            </w:tcBorders>
          </w:tcPr>
          <w:p w14:paraId="5A97ECB0" w14:textId="77777777" w:rsidR="00597350" w:rsidRDefault="00597350">
            <w:pPr>
              <w:jc w:val="both"/>
            </w:pPr>
          </w:p>
        </w:tc>
        <w:tc>
          <w:tcPr>
            <w:tcW w:w="2188" w:type="dxa"/>
            <w:tcBorders>
              <w:top w:val="single" w:sz="4" w:space="0" w:color="auto"/>
              <w:left w:val="single" w:sz="4" w:space="0" w:color="auto"/>
              <w:bottom w:val="single" w:sz="4" w:space="0" w:color="auto"/>
              <w:right w:val="single" w:sz="4" w:space="0" w:color="auto"/>
            </w:tcBorders>
          </w:tcPr>
          <w:p w14:paraId="11600CB5" w14:textId="77777777" w:rsidR="00597350" w:rsidRDefault="00597350">
            <w:pPr>
              <w:jc w:val="both"/>
            </w:pPr>
          </w:p>
        </w:tc>
        <w:tc>
          <w:tcPr>
            <w:tcW w:w="1691" w:type="dxa"/>
            <w:tcBorders>
              <w:top w:val="single" w:sz="4" w:space="0" w:color="auto"/>
              <w:left w:val="single" w:sz="4" w:space="0" w:color="auto"/>
              <w:bottom w:val="single" w:sz="4" w:space="0" w:color="auto"/>
              <w:right w:val="single" w:sz="4" w:space="0" w:color="auto"/>
            </w:tcBorders>
            <w:hideMark/>
          </w:tcPr>
          <w:p w14:paraId="2CD43D65" w14:textId="77777777" w:rsidR="00597350" w:rsidRPr="00F56EF7" w:rsidRDefault="00597350">
            <w:pPr>
              <w:jc w:val="both"/>
              <w:rPr>
                <w:b/>
                <w:bCs/>
              </w:rPr>
            </w:pPr>
            <w:r w:rsidRPr="00F56EF7">
              <w:rPr>
                <w:b/>
                <w:bCs/>
              </w:rPr>
              <w:t>FC_ADDRB</w:t>
            </w:r>
          </w:p>
        </w:tc>
      </w:tr>
      <w:tr w:rsidR="00597350" w:rsidRPr="00F56EF7" w14:paraId="4D2ADC17" w14:textId="77777777" w:rsidTr="00597350">
        <w:tc>
          <w:tcPr>
            <w:tcW w:w="4203" w:type="dxa"/>
            <w:gridSpan w:val="2"/>
            <w:tcBorders>
              <w:top w:val="single" w:sz="4" w:space="0" w:color="auto"/>
              <w:left w:val="single" w:sz="4" w:space="0" w:color="auto"/>
              <w:bottom w:val="single" w:sz="4" w:space="0" w:color="auto"/>
              <w:right w:val="single" w:sz="4" w:space="0" w:color="auto"/>
            </w:tcBorders>
            <w:hideMark/>
          </w:tcPr>
          <w:p w14:paraId="7D4D5E88" w14:textId="77777777" w:rsidR="00597350" w:rsidRDefault="00597350">
            <w:pPr>
              <w:jc w:val="both"/>
            </w:pPr>
            <w:r>
              <w:t>FULLY CONNECTED return vector address</w:t>
            </w:r>
          </w:p>
        </w:tc>
        <w:tc>
          <w:tcPr>
            <w:tcW w:w="1559" w:type="dxa"/>
            <w:gridSpan w:val="2"/>
            <w:tcBorders>
              <w:top w:val="single" w:sz="4" w:space="0" w:color="auto"/>
              <w:left w:val="single" w:sz="4" w:space="0" w:color="auto"/>
              <w:bottom w:val="single" w:sz="4" w:space="0" w:color="auto"/>
              <w:right w:val="single" w:sz="4" w:space="0" w:color="auto"/>
            </w:tcBorders>
            <w:hideMark/>
          </w:tcPr>
          <w:p w14:paraId="1C307614" w14:textId="77777777" w:rsidR="00597350" w:rsidRDefault="00597350">
            <w:pPr>
              <w:jc w:val="both"/>
            </w:pPr>
            <w:r>
              <w:t>0x0048</w:t>
            </w:r>
          </w:p>
        </w:tc>
        <w:tc>
          <w:tcPr>
            <w:tcW w:w="2188" w:type="dxa"/>
            <w:tcBorders>
              <w:top w:val="single" w:sz="4" w:space="0" w:color="auto"/>
              <w:left w:val="single" w:sz="4" w:space="0" w:color="auto"/>
              <w:bottom w:val="single" w:sz="4" w:space="0" w:color="auto"/>
              <w:right w:val="single" w:sz="4" w:space="0" w:color="auto"/>
            </w:tcBorders>
            <w:hideMark/>
          </w:tcPr>
          <w:p w14:paraId="0A2E9BAF"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391747D0" w14:textId="77777777" w:rsidR="00597350" w:rsidRPr="00F56EF7" w:rsidRDefault="00597350">
            <w:pPr>
              <w:jc w:val="both"/>
              <w:rPr>
                <w:b/>
                <w:bCs/>
              </w:rPr>
            </w:pPr>
            <w:r w:rsidRPr="00F56EF7">
              <w:rPr>
                <w:b/>
                <w:bCs/>
              </w:rPr>
              <w:t>FC_ADDRZ</w:t>
            </w:r>
          </w:p>
        </w:tc>
      </w:tr>
      <w:tr w:rsidR="00597350" w:rsidRPr="00F56EF7" w14:paraId="2C8534F0" w14:textId="77777777" w:rsidTr="00597350">
        <w:tc>
          <w:tcPr>
            <w:tcW w:w="4203" w:type="dxa"/>
            <w:gridSpan w:val="2"/>
            <w:tcBorders>
              <w:top w:val="single" w:sz="4" w:space="0" w:color="auto"/>
              <w:left w:val="single" w:sz="4" w:space="0" w:color="auto"/>
              <w:bottom w:val="single" w:sz="4" w:space="0" w:color="auto"/>
              <w:right w:val="single" w:sz="4" w:space="0" w:color="auto"/>
            </w:tcBorders>
            <w:hideMark/>
          </w:tcPr>
          <w:p w14:paraId="004A3CEB" w14:textId="77777777" w:rsidR="00597350" w:rsidRDefault="00597350">
            <w:pPr>
              <w:jc w:val="both"/>
            </w:pPr>
            <w:r>
              <w:t xml:space="preserve">FULLY </w:t>
            </w:r>
            <w:proofErr w:type="gramStart"/>
            <w:r>
              <w:t>CONNECTED  input</w:t>
            </w:r>
            <w:proofErr w:type="gramEnd"/>
            <w:r>
              <w:t xml:space="preserve"> vector length</w:t>
            </w:r>
          </w:p>
        </w:tc>
        <w:tc>
          <w:tcPr>
            <w:tcW w:w="1559" w:type="dxa"/>
            <w:gridSpan w:val="2"/>
            <w:tcBorders>
              <w:top w:val="single" w:sz="4" w:space="0" w:color="auto"/>
              <w:left w:val="single" w:sz="4" w:space="0" w:color="auto"/>
              <w:bottom w:val="single" w:sz="4" w:space="0" w:color="auto"/>
              <w:right w:val="single" w:sz="4" w:space="0" w:color="auto"/>
            </w:tcBorders>
            <w:hideMark/>
          </w:tcPr>
          <w:p w14:paraId="3B0FBFB0" w14:textId="77777777" w:rsidR="00597350" w:rsidRDefault="00597350">
            <w:pPr>
              <w:jc w:val="both"/>
            </w:pPr>
            <w:r>
              <w:t>0x004B</w:t>
            </w:r>
          </w:p>
        </w:tc>
        <w:tc>
          <w:tcPr>
            <w:tcW w:w="2188" w:type="dxa"/>
            <w:tcBorders>
              <w:top w:val="single" w:sz="4" w:space="0" w:color="auto"/>
              <w:left w:val="single" w:sz="4" w:space="0" w:color="auto"/>
              <w:bottom w:val="single" w:sz="4" w:space="0" w:color="auto"/>
              <w:right w:val="single" w:sz="4" w:space="0" w:color="auto"/>
            </w:tcBorders>
            <w:hideMark/>
          </w:tcPr>
          <w:p w14:paraId="6639A53E"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4C852FBD" w14:textId="77777777" w:rsidR="00597350" w:rsidRPr="00F56EF7" w:rsidRDefault="00597350">
            <w:pPr>
              <w:jc w:val="both"/>
              <w:rPr>
                <w:b/>
                <w:bCs/>
              </w:rPr>
            </w:pPr>
            <w:r w:rsidRPr="00F56EF7">
              <w:rPr>
                <w:b/>
                <w:bCs/>
              </w:rPr>
              <w:t>FC_XM</w:t>
            </w:r>
          </w:p>
        </w:tc>
      </w:tr>
      <w:tr w:rsidR="00597350" w:rsidRPr="00F56EF7" w14:paraId="3806E4B3" w14:textId="77777777" w:rsidTr="00597350">
        <w:tc>
          <w:tcPr>
            <w:tcW w:w="4203" w:type="dxa"/>
            <w:gridSpan w:val="2"/>
            <w:tcBorders>
              <w:top w:val="single" w:sz="4" w:space="0" w:color="auto"/>
              <w:left w:val="single" w:sz="4" w:space="0" w:color="auto"/>
              <w:bottom w:val="single" w:sz="4" w:space="0" w:color="auto"/>
              <w:right w:val="single" w:sz="4" w:space="0" w:color="auto"/>
            </w:tcBorders>
            <w:hideMark/>
          </w:tcPr>
          <w:p w14:paraId="0D4C9569" w14:textId="77777777" w:rsidR="00597350" w:rsidRDefault="00597350">
            <w:pPr>
              <w:jc w:val="both"/>
            </w:pPr>
            <w:r>
              <w:t xml:space="preserve">FULLY </w:t>
            </w:r>
            <w:proofErr w:type="gramStart"/>
            <w:r>
              <w:t>CONNECTED  weights</w:t>
            </w:r>
            <w:proofErr w:type="gramEnd"/>
            <w:r>
              <w:t xml:space="preserve"> window length</w:t>
            </w:r>
          </w:p>
        </w:tc>
        <w:tc>
          <w:tcPr>
            <w:tcW w:w="1559" w:type="dxa"/>
            <w:gridSpan w:val="2"/>
            <w:tcBorders>
              <w:top w:val="single" w:sz="4" w:space="0" w:color="auto"/>
              <w:left w:val="single" w:sz="4" w:space="0" w:color="auto"/>
              <w:bottom w:val="single" w:sz="4" w:space="0" w:color="auto"/>
              <w:right w:val="single" w:sz="4" w:space="0" w:color="auto"/>
            </w:tcBorders>
            <w:hideMark/>
          </w:tcPr>
          <w:p w14:paraId="4E0C95CA" w14:textId="77777777" w:rsidR="00597350" w:rsidRDefault="00597350">
            <w:pPr>
              <w:jc w:val="both"/>
            </w:pPr>
            <w:r>
              <w:t>0x0050</w:t>
            </w:r>
          </w:p>
        </w:tc>
        <w:tc>
          <w:tcPr>
            <w:tcW w:w="2188" w:type="dxa"/>
            <w:tcBorders>
              <w:top w:val="single" w:sz="4" w:space="0" w:color="auto"/>
              <w:left w:val="single" w:sz="4" w:space="0" w:color="auto"/>
              <w:bottom w:val="single" w:sz="4" w:space="0" w:color="auto"/>
              <w:right w:val="single" w:sz="4" w:space="0" w:color="auto"/>
            </w:tcBorders>
            <w:hideMark/>
          </w:tcPr>
          <w:p w14:paraId="53DB4C82"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1F13072C" w14:textId="77777777" w:rsidR="00597350" w:rsidRPr="00F56EF7" w:rsidRDefault="00597350">
            <w:pPr>
              <w:jc w:val="both"/>
              <w:rPr>
                <w:b/>
                <w:bCs/>
              </w:rPr>
            </w:pPr>
            <w:r w:rsidRPr="00F56EF7">
              <w:rPr>
                <w:b/>
                <w:bCs/>
              </w:rPr>
              <w:t>FC_YM</w:t>
            </w:r>
          </w:p>
        </w:tc>
      </w:tr>
      <w:tr w:rsidR="00597350" w:rsidRPr="00F56EF7" w14:paraId="258F3A5D" w14:textId="77777777" w:rsidTr="00597350">
        <w:tc>
          <w:tcPr>
            <w:tcW w:w="4203" w:type="dxa"/>
            <w:gridSpan w:val="2"/>
            <w:tcBorders>
              <w:top w:val="single" w:sz="4" w:space="0" w:color="auto"/>
              <w:left w:val="single" w:sz="4" w:space="0" w:color="auto"/>
              <w:bottom w:val="single" w:sz="4" w:space="0" w:color="auto"/>
              <w:right w:val="single" w:sz="4" w:space="0" w:color="auto"/>
            </w:tcBorders>
            <w:hideMark/>
          </w:tcPr>
          <w:p w14:paraId="7B8065F7" w14:textId="77777777" w:rsidR="00597350" w:rsidRDefault="00597350">
            <w:pPr>
              <w:jc w:val="both"/>
            </w:pPr>
            <w:r>
              <w:t xml:space="preserve">FULLY </w:t>
            </w:r>
            <w:proofErr w:type="gramStart"/>
            <w:r>
              <w:t>CONNECTED  weights</w:t>
            </w:r>
            <w:proofErr w:type="gramEnd"/>
            <w:r>
              <w:t xml:space="preserve"> window width</w:t>
            </w:r>
          </w:p>
        </w:tc>
        <w:tc>
          <w:tcPr>
            <w:tcW w:w="1559" w:type="dxa"/>
            <w:gridSpan w:val="2"/>
            <w:tcBorders>
              <w:top w:val="single" w:sz="4" w:space="0" w:color="auto"/>
              <w:left w:val="single" w:sz="4" w:space="0" w:color="auto"/>
              <w:bottom w:val="single" w:sz="4" w:space="0" w:color="auto"/>
              <w:right w:val="single" w:sz="4" w:space="0" w:color="auto"/>
            </w:tcBorders>
            <w:hideMark/>
          </w:tcPr>
          <w:p w14:paraId="07D4A4C1" w14:textId="77777777" w:rsidR="00597350" w:rsidRDefault="00597350">
            <w:pPr>
              <w:jc w:val="both"/>
            </w:pPr>
            <w:r>
              <w:t>0x0054</w:t>
            </w:r>
          </w:p>
        </w:tc>
        <w:tc>
          <w:tcPr>
            <w:tcW w:w="2188" w:type="dxa"/>
            <w:tcBorders>
              <w:top w:val="single" w:sz="4" w:space="0" w:color="auto"/>
              <w:left w:val="single" w:sz="4" w:space="0" w:color="auto"/>
              <w:bottom w:val="single" w:sz="4" w:space="0" w:color="auto"/>
              <w:right w:val="single" w:sz="4" w:space="0" w:color="auto"/>
            </w:tcBorders>
            <w:hideMark/>
          </w:tcPr>
          <w:p w14:paraId="03C12282"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23559704" w14:textId="77777777" w:rsidR="00597350" w:rsidRPr="00F56EF7" w:rsidRDefault="00597350">
            <w:pPr>
              <w:jc w:val="both"/>
              <w:rPr>
                <w:b/>
                <w:bCs/>
              </w:rPr>
            </w:pPr>
            <w:r w:rsidRPr="00F56EF7">
              <w:rPr>
                <w:b/>
                <w:bCs/>
              </w:rPr>
              <w:t>FC_YN</w:t>
            </w:r>
          </w:p>
        </w:tc>
      </w:tr>
      <w:tr w:rsidR="00597350" w:rsidRPr="00F56EF7" w14:paraId="6BB4577E" w14:textId="77777777" w:rsidTr="00597350">
        <w:tc>
          <w:tcPr>
            <w:tcW w:w="4203" w:type="dxa"/>
            <w:gridSpan w:val="2"/>
            <w:tcBorders>
              <w:top w:val="single" w:sz="4" w:space="0" w:color="auto"/>
              <w:left w:val="single" w:sz="4" w:space="0" w:color="auto"/>
              <w:bottom w:val="single" w:sz="4" w:space="0" w:color="auto"/>
              <w:right w:val="single" w:sz="4" w:space="0" w:color="auto"/>
            </w:tcBorders>
            <w:hideMark/>
          </w:tcPr>
          <w:p w14:paraId="02BEC753" w14:textId="77777777" w:rsidR="00597350" w:rsidRDefault="00597350">
            <w:pPr>
              <w:jc w:val="both"/>
            </w:pPr>
            <w:r>
              <w:t xml:space="preserve">FULLY </w:t>
            </w:r>
            <w:proofErr w:type="gramStart"/>
            <w:r>
              <w:t>CONNECTED  bias</w:t>
            </w:r>
            <w:proofErr w:type="gramEnd"/>
            <w:r>
              <w:t xml:space="preserve"> vector length</w:t>
            </w:r>
          </w:p>
        </w:tc>
        <w:tc>
          <w:tcPr>
            <w:tcW w:w="1559" w:type="dxa"/>
            <w:gridSpan w:val="2"/>
            <w:tcBorders>
              <w:top w:val="single" w:sz="4" w:space="0" w:color="auto"/>
              <w:left w:val="single" w:sz="4" w:space="0" w:color="auto"/>
              <w:bottom w:val="single" w:sz="4" w:space="0" w:color="auto"/>
              <w:right w:val="single" w:sz="4" w:space="0" w:color="auto"/>
            </w:tcBorders>
            <w:hideMark/>
          </w:tcPr>
          <w:p w14:paraId="6BF15DD7" w14:textId="77777777" w:rsidR="00597350" w:rsidRDefault="00597350">
            <w:pPr>
              <w:jc w:val="both"/>
            </w:pPr>
            <w:r>
              <w:t>0x0058</w:t>
            </w:r>
          </w:p>
        </w:tc>
        <w:tc>
          <w:tcPr>
            <w:tcW w:w="2188" w:type="dxa"/>
            <w:tcBorders>
              <w:top w:val="single" w:sz="4" w:space="0" w:color="auto"/>
              <w:left w:val="single" w:sz="4" w:space="0" w:color="auto"/>
              <w:bottom w:val="single" w:sz="4" w:space="0" w:color="auto"/>
              <w:right w:val="single" w:sz="4" w:space="0" w:color="auto"/>
            </w:tcBorders>
            <w:hideMark/>
          </w:tcPr>
          <w:p w14:paraId="25AA0522" w14:textId="77777777" w:rsidR="00597350" w:rsidRDefault="00597350">
            <w:pPr>
              <w:jc w:val="both"/>
            </w:pPr>
            <w:r>
              <w:t>31:0</w:t>
            </w:r>
          </w:p>
        </w:tc>
        <w:tc>
          <w:tcPr>
            <w:tcW w:w="1691" w:type="dxa"/>
            <w:tcBorders>
              <w:top w:val="single" w:sz="4" w:space="0" w:color="auto"/>
              <w:left w:val="single" w:sz="4" w:space="0" w:color="auto"/>
              <w:bottom w:val="single" w:sz="4" w:space="0" w:color="auto"/>
              <w:right w:val="single" w:sz="4" w:space="0" w:color="auto"/>
            </w:tcBorders>
            <w:hideMark/>
          </w:tcPr>
          <w:p w14:paraId="0693B5DB" w14:textId="77777777" w:rsidR="00597350" w:rsidRPr="00F56EF7" w:rsidRDefault="00597350">
            <w:pPr>
              <w:jc w:val="both"/>
              <w:rPr>
                <w:b/>
                <w:bCs/>
              </w:rPr>
            </w:pPr>
            <w:r w:rsidRPr="00F56EF7">
              <w:rPr>
                <w:b/>
                <w:bCs/>
              </w:rPr>
              <w:t>CNN_BN</w:t>
            </w:r>
          </w:p>
        </w:tc>
      </w:tr>
    </w:tbl>
    <w:p w14:paraId="3361CC07" w14:textId="13B5D69B" w:rsidR="00597350" w:rsidRDefault="00597350" w:rsidP="00A85C53">
      <w:pPr>
        <w:ind w:left="720"/>
      </w:pPr>
      <w:r>
        <w:br/>
      </w:r>
      <w:proofErr w:type="gramStart"/>
      <w:r>
        <w:t>Note  -</w:t>
      </w:r>
      <w:proofErr w:type="gramEnd"/>
      <w:r>
        <w:t xml:space="preserve"> this is the temporary table! Changes will be made as we move along with the project!</w:t>
      </w:r>
    </w:p>
    <w:p w14:paraId="5DA6FD55" w14:textId="366748D4" w:rsidR="00A85C53" w:rsidRPr="00A85C53" w:rsidRDefault="00A85C53" w:rsidP="00A85C53">
      <w:pPr>
        <w:ind w:left="720"/>
        <w:rPr>
          <w:rFonts w:asciiTheme="majorHAnsi" w:hAnsiTheme="majorHAnsi" w:cstheme="majorBidi"/>
          <w:color w:val="2F5496" w:themeColor="accent1" w:themeShade="BF"/>
          <w:sz w:val="26"/>
          <w:szCs w:val="26"/>
        </w:rPr>
      </w:pPr>
      <w:r w:rsidRPr="00A85C53">
        <w:rPr>
          <w:rFonts w:asciiTheme="majorHAnsi" w:hAnsiTheme="majorHAnsi" w:cstheme="majorBidi"/>
          <w:color w:val="2F5496" w:themeColor="accent1" w:themeShade="BF"/>
          <w:sz w:val="26"/>
          <w:szCs w:val="26"/>
        </w:rPr>
        <w:t>3.0 software timestamp</w:t>
      </w:r>
    </w:p>
    <w:p w14:paraId="0AF8DA52" w14:textId="77777777" w:rsidR="008C6EBB" w:rsidRDefault="00A85C53" w:rsidP="008C6EBB">
      <w:pPr>
        <w:ind w:left="720"/>
      </w:pPr>
      <w:r>
        <w:t xml:space="preserve">The software program will be divided to two parts: </w:t>
      </w:r>
    </w:p>
    <w:p w14:paraId="6A519E96" w14:textId="74FCD7FE" w:rsidR="00A85C53" w:rsidRDefault="008C6EBB" w:rsidP="008C6EBB">
      <w:pPr>
        <w:ind w:left="720"/>
      </w:pPr>
      <w:r>
        <w:t xml:space="preserve">1) </w:t>
      </w:r>
      <w:r w:rsidR="00A85C53">
        <w:t>pure software</w:t>
      </w:r>
      <w:r>
        <w:br/>
        <w:t>2)</w:t>
      </w:r>
      <w:r w:rsidR="00A85C53">
        <w:t xml:space="preserve"> writing to the processing unit.</w:t>
      </w:r>
    </w:p>
    <w:p w14:paraId="583DD23B" w14:textId="77777777" w:rsidR="00A85C53" w:rsidRPr="00A85C53" w:rsidRDefault="00A85C53" w:rsidP="00A85C53">
      <w:pPr>
        <w:ind w:left="720"/>
        <w:rPr>
          <w:rFonts w:asciiTheme="majorHAnsi" w:hAnsiTheme="majorHAnsi" w:cstheme="majorBidi"/>
          <w:color w:val="2F5496" w:themeColor="accent1" w:themeShade="BF"/>
          <w:sz w:val="26"/>
          <w:szCs w:val="26"/>
        </w:rPr>
      </w:pPr>
      <w:r w:rsidRPr="00A85C53">
        <w:rPr>
          <w:rFonts w:asciiTheme="majorHAnsi" w:hAnsiTheme="majorHAnsi" w:cstheme="majorBidi"/>
          <w:color w:val="2F5496" w:themeColor="accent1" w:themeShade="BF"/>
          <w:sz w:val="26"/>
          <w:szCs w:val="26"/>
        </w:rPr>
        <w:t>3.1 Step One - Pure software</w:t>
      </w:r>
    </w:p>
    <w:p w14:paraId="56B7174B" w14:textId="77777777" w:rsidR="00A85C53" w:rsidRPr="00A85C53" w:rsidRDefault="00A85C53" w:rsidP="00A85C53">
      <w:pPr>
        <w:ind w:left="720"/>
        <w:rPr>
          <w:b/>
          <w:bCs/>
        </w:rPr>
      </w:pPr>
      <w:r w:rsidRPr="00A85C53">
        <w:rPr>
          <w:b/>
          <w:bCs/>
        </w:rPr>
        <w:t>Description:</w:t>
      </w:r>
    </w:p>
    <w:p w14:paraId="49058DBC" w14:textId="65BC5A17" w:rsidR="00A85C53" w:rsidRDefault="00A85C53" w:rsidP="00A85C53">
      <w:pPr>
        <w:ind w:left="720"/>
      </w:pPr>
      <w:r>
        <w:t xml:space="preserve">Building software that simulates the behavior of a MANNIX accelerator. The program will fit the software structure mentioned in the introduction. The behavior of the software will be serial, that is - no unit will start work before </w:t>
      </w:r>
      <w:proofErr w:type="spellStart"/>
      <w:proofErr w:type="gramStart"/>
      <w:r w:rsidR="00A807D7">
        <w:t>it's</w:t>
      </w:r>
      <w:proofErr w:type="spellEnd"/>
      <w:proofErr w:type="gramEnd"/>
      <w:r>
        <w:t xml:space="preserve"> predecessor has finished. In addition, each function will simulate the behavior of one of the processing un</w:t>
      </w:r>
      <w:r w:rsidR="00A807D7">
        <w:t>it's</w:t>
      </w:r>
      <w:r>
        <w:t xml:space="preserve"> in such a way that the input and output of every function will be identical to the processing unit which it replaces. </w:t>
      </w:r>
    </w:p>
    <w:p w14:paraId="751B37F1" w14:textId="77777777" w:rsidR="00A85C53" w:rsidRPr="00A85C53" w:rsidRDefault="00A85C53" w:rsidP="00A85C53">
      <w:pPr>
        <w:ind w:left="720"/>
        <w:rPr>
          <w:b/>
          <w:bCs/>
        </w:rPr>
      </w:pPr>
      <w:r w:rsidRPr="00A85C53">
        <w:rPr>
          <w:b/>
          <w:bCs/>
        </w:rPr>
        <w:t>Goal:</w:t>
      </w:r>
    </w:p>
    <w:p w14:paraId="303DFFCE" w14:textId="77777777" w:rsidR="00A85C53" w:rsidRDefault="00A85C53" w:rsidP="00A85C53">
      <w:pPr>
        <w:pStyle w:val="ListParagraph"/>
        <w:numPr>
          <w:ilvl w:val="0"/>
          <w:numId w:val="8"/>
        </w:numPr>
        <w:spacing w:line="256" w:lineRule="auto"/>
      </w:pPr>
      <w:r>
        <w:t>Creating a memory management software shell</w:t>
      </w:r>
    </w:p>
    <w:p w14:paraId="558B4100" w14:textId="77777777" w:rsidR="00A85C53" w:rsidRDefault="00A85C53" w:rsidP="00A85C53">
      <w:pPr>
        <w:pStyle w:val="ListParagraph"/>
        <w:numPr>
          <w:ilvl w:val="0"/>
          <w:numId w:val="8"/>
        </w:numPr>
        <w:spacing w:line="256" w:lineRule="auto"/>
      </w:pPr>
      <w:r>
        <w:t xml:space="preserve"> building a model that is easier to test and integrate. </w:t>
      </w:r>
    </w:p>
    <w:p w14:paraId="5A497B8F" w14:textId="77777777" w:rsidR="00A85C53" w:rsidRDefault="00A85C53" w:rsidP="00A85C53">
      <w:pPr>
        <w:pStyle w:val="ListParagraph"/>
        <w:numPr>
          <w:ilvl w:val="0"/>
          <w:numId w:val="8"/>
        </w:numPr>
        <w:spacing w:line="256" w:lineRule="auto"/>
      </w:pPr>
      <w:r>
        <w:t>Modularity.</w:t>
      </w:r>
    </w:p>
    <w:p w14:paraId="5015FFA1" w14:textId="77777777" w:rsidR="00A85C53" w:rsidRDefault="00A85C53" w:rsidP="00A85C53">
      <w:pPr>
        <w:ind w:left="720"/>
      </w:pPr>
      <w:r w:rsidRPr="00A85C53">
        <w:rPr>
          <w:b/>
          <w:bCs/>
        </w:rPr>
        <w:t>Expected date</w:t>
      </w:r>
      <w:r w:rsidRPr="00A85C53">
        <w:rPr>
          <w:b/>
          <w:bCs/>
          <w:rtl/>
        </w:rPr>
        <w:t>:</w:t>
      </w:r>
      <w:r>
        <w:t xml:space="preserve"> 12/02/21</w:t>
      </w:r>
    </w:p>
    <w:p w14:paraId="13DC3E72" w14:textId="77777777" w:rsidR="003E7B8B" w:rsidRDefault="003E7B8B" w:rsidP="00A85C53">
      <w:pPr>
        <w:ind w:left="720"/>
        <w:rPr>
          <w:b/>
          <w:bCs/>
        </w:rPr>
      </w:pPr>
    </w:p>
    <w:p w14:paraId="76FCA5CB" w14:textId="247ABE1E" w:rsidR="00A85C53" w:rsidRPr="00A85C53" w:rsidRDefault="00A85C53" w:rsidP="00A85C53">
      <w:pPr>
        <w:ind w:left="720"/>
        <w:rPr>
          <w:b/>
          <w:bCs/>
        </w:rPr>
      </w:pPr>
      <w:r w:rsidRPr="00A85C53">
        <w:rPr>
          <w:b/>
          <w:bCs/>
        </w:rPr>
        <w:t>Notes:</w:t>
      </w:r>
    </w:p>
    <w:p w14:paraId="55714293" w14:textId="77777777" w:rsidR="00A85C53" w:rsidRDefault="00A85C53" w:rsidP="00A85C53">
      <w:pPr>
        <w:pStyle w:val="ListParagraph"/>
        <w:numPr>
          <w:ilvl w:val="0"/>
          <w:numId w:val="8"/>
        </w:numPr>
        <w:spacing w:line="256" w:lineRule="auto"/>
      </w:pPr>
      <w:r>
        <w:t xml:space="preserve">The model will be written in C in windows operating system in order to facilitate the transition to the RISC-V code </w:t>
      </w:r>
      <w:proofErr w:type="gramStart"/>
      <w:r>
        <w:t>later on</w:t>
      </w:r>
      <w:proofErr w:type="gramEnd"/>
      <w:r>
        <w:t>.</w:t>
      </w:r>
    </w:p>
    <w:p w14:paraId="7513D58B" w14:textId="1AC59EB4" w:rsidR="00A85C53" w:rsidRDefault="00A85C53" w:rsidP="00A85C53">
      <w:pPr>
        <w:pStyle w:val="ListParagraph"/>
        <w:numPr>
          <w:ilvl w:val="0"/>
          <w:numId w:val="8"/>
        </w:numPr>
        <w:spacing w:line="256" w:lineRule="auto"/>
      </w:pPr>
      <w:r>
        <w:t>The chosen dataset is fashion emnist</w:t>
      </w:r>
      <w:r w:rsidR="005B3A1F">
        <w:t xml:space="preserve"> – this is temporary and progress dependent.</w:t>
      </w:r>
    </w:p>
    <w:p w14:paraId="483C9024" w14:textId="77777777" w:rsidR="00A85C53" w:rsidRDefault="00A85C53" w:rsidP="00A85C53">
      <w:pPr>
        <w:ind w:left="720"/>
        <w:rPr>
          <w:rFonts w:asciiTheme="majorHAnsi" w:hAnsiTheme="majorHAnsi" w:cstheme="majorBidi"/>
          <w:color w:val="2F5496" w:themeColor="accent1" w:themeShade="BF"/>
          <w:sz w:val="26"/>
          <w:szCs w:val="26"/>
        </w:rPr>
      </w:pPr>
    </w:p>
    <w:p w14:paraId="4F08DE2B" w14:textId="77777777" w:rsidR="00C1391D" w:rsidRDefault="00C1391D" w:rsidP="00A85C53">
      <w:pPr>
        <w:ind w:left="720"/>
        <w:rPr>
          <w:rFonts w:asciiTheme="majorHAnsi" w:hAnsiTheme="majorHAnsi" w:cstheme="majorBidi"/>
          <w:color w:val="2F5496" w:themeColor="accent1" w:themeShade="BF"/>
          <w:sz w:val="26"/>
          <w:szCs w:val="26"/>
          <w:rtl/>
        </w:rPr>
      </w:pPr>
    </w:p>
    <w:p w14:paraId="1BA72D83" w14:textId="77777777" w:rsidR="00321DB2" w:rsidRDefault="00321DB2" w:rsidP="00A85C53">
      <w:pPr>
        <w:ind w:left="720"/>
        <w:rPr>
          <w:rFonts w:asciiTheme="majorHAnsi" w:hAnsiTheme="majorHAnsi" w:cstheme="majorBidi"/>
          <w:color w:val="2F5496" w:themeColor="accent1" w:themeShade="BF"/>
          <w:sz w:val="26"/>
          <w:szCs w:val="26"/>
          <w:rtl/>
        </w:rPr>
      </w:pPr>
    </w:p>
    <w:p w14:paraId="78CD8980" w14:textId="77777777" w:rsidR="00321DB2" w:rsidRDefault="00321DB2" w:rsidP="00A85C53">
      <w:pPr>
        <w:ind w:left="720"/>
        <w:rPr>
          <w:rFonts w:asciiTheme="majorHAnsi" w:hAnsiTheme="majorHAnsi" w:cstheme="majorBidi"/>
          <w:color w:val="2F5496" w:themeColor="accent1" w:themeShade="BF"/>
          <w:sz w:val="26"/>
          <w:szCs w:val="26"/>
          <w:rtl/>
        </w:rPr>
      </w:pPr>
    </w:p>
    <w:p w14:paraId="77A30703" w14:textId="7789B40F" w:rsidR="00A85C53" w:rsidRPr="00A85C53" w:rsidRDefault="00A85C53" w:rsidP="00A85C53">
      <w:pPr>
        <w:ind w:left="720"/>
        <w:rPr>
          <w:rFonts w:asciiTheme="majorHAnsi" w:hAnsiTheme="majorHAnsi" w:cstheme="majorBidi"/>
          <w:color w:val="2F5496" w:themeColor="accent1" w:themeShade="BF"/>
          <w:sz w:val="26"/>
          <w:szCs w:val="26"/>
        </w:rPr>
      </w:pPr>
      <w:r w:rsidRPr="00A85C53">
        <w:rPr>
          <w:rFonts w:asciiTheme="majorHAnsi" w:hAnsiTheme="majorHAnsi" w:cstheme="majorBidi"/>
          <w:color w:val="2F5496" w:themeColor="accent1" w:themeShade="BF"/>
          <w:sz w:val="26"/>
          <w:szCs w:val="26"/>
        </w:rPr>
        <w:lastRenderedPageBreak/>
        <w:t>3.2 Step Two - Managing a Basic Operating System (Software)</w:t>
      </w:r>
    </w:p>
    <w:p w14:paraId="4450E424" w14:textId="77777777" w:rsidR="00A85C53" w:rsidRPr="00A85C53" w:rsidRDefault="00A85C53" w:rsidP="00A85C53">
      <w:pPr>
        <w:ind w:left="720"/>
        <w:rPr>
          <w:b/>
          <w:bCs/>
        </w:rPr>
      </w:pPr>
      <w:r w:rsidRPr="00A85C53">
        <w:rPr>
          <w:b/>
          <w:bCs/>
        </w:rPr>
        <w:t>Introduction:</w:t>
      </w:r>
    </w:p>
    <w:p w14:paraId="6E4D2233" w14:textId="761D1677" w:rsidR="00A85C53" w:rsidRDefault="00A85C53" w:rsidP="00A85C53">
      <w:pPr>
        <w:ind w:left="720"/>
      </w:pPr>
      <w:r>
        <w:t xml:space="preserve">Instead of waiting for </w:t>
      </w:r>
      <w:proofErr w:type="spellStart"/>
      <w:proofErr w:type="gramStart"/>
      <w:r w:rsidR="00A807D7">
        <w:t>it's</w:t>
      </w:r>
      <w:proofErr w:type="spellEnd"/>
      <w:proofErr w:type="gramEnd"/>
      <w:r>
        <w:t xml:space="preserve"> processing to be completed, new data is sent once it is possible. When we come to do this, we encounter two problems:</w:t>
      </w:r>
    </w:p>
    <w:p w14:paraId="2025F8AA" w14:textId="77777777" w:rsidR="00A85C53" w:rsidRDefault="00A85C53" w:rsidP="00A85C53">
      <w:pPr>
        <w:pStyle w:val="ListParagraph"/>
        <w:numPr>
          <w:ilvl w:val="0"/>
          <w:numId w:val="9"/>
        </w:numPr>
        <w:spacing w:line="256" w:lineRule="auto"/>
      </w:pPr>
      <w:r w:rsidRPr="007D0416">
        <w:rPr>
          <w:b/>
          <w:bCs/>
        </w:rPr>
        <w:t>Memory allocation management</w:t>
      </w:r>
      <w:r>
        <w:t xml:space="preserve"> – for Each image or data that arrives the program must know where it is located.</w:t>
      </w:r>
    </w:p>
    <w:p w14:paraId="6BC1483A" w14:textId="1BEA7B58" w:rsidR="00A85C53" w:rsidRDefault="00A85C53" w:rsidP="00A85C53">
      <w:pPr>
        <w:pStyle w:val="ListParagraph"/>
        <w:numPr>
          <w:ilvl w:val="0"/>
          <w:numId w:val="9"/>
        </w:numPr>
        <w:spacing w:line="256" w:lineRule="auto"/>
      </w:pPr>
      <w:r w:rsidRPr="007D0416">
        <w:rPr>
          <w:b/>
          <w:bCs/>
        </w:rPr>
        <w:t>Address Management for Processing Un</w:t>
      </w:r>
      <w:r w:rsidR="00A807D7">
        <w:rPr>
          <w:b/>
          <w:bCs/>
        </w:rPr>
        <w:t>it's</w:t>
      </w:r>
      <w:r>
        <w:t xml:space="preserve"> - Each processing unit handles information independently of the other </w:t>
      </w:r>
      <w:proofErr w:type="gramStart"/>
      <w:r>
        <w:t>un</w:t>
      </w:r>
      <w:r w:rsidR="00A807D7">
        <w:t>it's</w:t>
      </w:r>
      <w:proofErr w:type="gramEnd"/>
      <w:r>
        <w:t>. This creates a problem when several images are waiting for the same unit.</w:t>
      </w:r>
    </w:p>
    <w:p w14:paraId="70FCDB4B" w14:textId="77777777" w:rsidR="00A85C53" w:rsidRDefault="00A85C53" w:rsidP="00A85C53">
      <w:pPr>
        <w:ind w:left="720"/>
      </w:pPr>
      <w:r>
        <w:t>The solution to the first problem would be to track an address index. The solution to the second problem would be to manage an address queue for each unit.</w:t>
      </w:r>
    </w:p>
    <w:p w14:paraId="2F75C0C3" w14:textId="77777777" w:rsidR="00A85C53" w:rsidRPr="00A85C53" w:rsidRDefault="00A85C53" w:rsidP="00A85C53">
      <w:pPr>
        <w:ind w:left="720"/>
        <w:rPr>
          <w:b/>
          <w:bCs/>
        </w:rPr>
      </w:pPr>
      <w:r w:rsidRPr="00A85C53">
        <w:rPr>
          <w:b/>
          <w:bCs/>
        </w:rPr>
        <w:t>Goal:</w:t>
      </w:r>
    </w:p>
    <w:p w14:paraId="5370BDB3" w14:textId="77777777" w:rsidR="00A85C53" w:rsidRDefault="00A85C53" w:rsidP="00A85C53">
      <w:pPr>
        <w:ind w:left="720"/>
      </w:pPr>
      <w:r>
        <w:t>Creating a memory management model in such a way that it can be replaced by a hardware mechanism.</w:t>
      </w:r>
    </w:p>
    <w:p w14:paraId="272A5319" w14:textId="77777777" w:rsidR="00A85C53" w:rsidRPr="00A85C53" w:rsidRDefault="00A85C53" w:rsidP="00A85C53">
      <w:pPr>
        <w:ind w:left="720"/>
        <w:rPr>
          <w:b/>
          <w:bCs/>
        </w:rPr>
      </w:pPr>
      <w:r w:rsidRPr="00A85C53">
        <w:rPr>
          <w:b/>
          <w:bCs/>
        </w:rPr>
        <w:t>Notes:</w:t>
      </w:r>
    </w:p>
    <w:p w14:paraId="1DC29C1C" w14:textId="77777777" w:rsidR="00A85C53" w:rsidRDefault="00A85C53" w:rsidP="00A85C53">
      <w:pPr>
        <w:pStyle w:val="ListParagraph"/>
        <w:numPr>
          <w:ilvl w:val="0"/>
          <w:numId w:val="8"/>
        </w:numPr>
        <w:spacing w:line="256" w:lineRule="auto"/>
      </w:pPr>
      <w:r>
        <w:t xml:space="preserve"> This step will also be managed in the software only.</w:t>
      </w:r>
    </w:p>
    <w:p w14:paraId="4DEB9039" w14:textId="18D32912" w:rsidR="00A85C53" w:rsidRDefault="00A85C53" w:rsidP="00A85C53">
      <w:pPr>
        <w:pStyle w:val="ListParagraph"/>
        <w:numPr>
          <w:ilvl w:val="0"/>
          <w:numId w:val="8"/>
        </w:numPr>
        <w:spacing w:line="256" w:lineRule="auto"/>
      </w:pPr>
      <w:r>
        <w:t xml:space="preserve">Adding parallel software components (threads) in order to simulate the hardware mechanism. The intention is to create a situation where several </w:t>
      </w:r>
      <w:proofErr w:type="spellStart"/>
      <w:proofErr w:type="gramStart"/>
      <w:r>
        <w:t>un</w:t>
      </w:r>
      <w:r w:rsidR="00A807D7">
        <w:t>it's</w:t>
      </w:r>
      <w:proofErr w:type="spellEnd"/>
      <w:proofErr w:type="gramEnd"/>
      <w:r>
        <w:t xml:space="preserve"> are waiting for the same function.</w:t>
      </w:r>
    </w:p>
    <w:p w14:paraId="6108C16F" w14:textId="34BC9466" w:rsidR="00A85C53" w:rsidRDefault="00A85C53" w:rsidP="00A85C53">
      <w:pPr>
        <w:pStyle w:val="ListParagraph"/>
        <w:numPr>
          <w:ilvl w:val="0"/>
          <w:numId w:val="8"/>
        </w:numPr>
        <w:spacing w:line="256" w:lineRule="auto"/>
      </w:pPr>
      <w:r>
        <w:t xml:space="preserve">Once we have finished processing the image, </w:t>
      </w:r>
      <w:r w:rsidR="00A807D7">
        <w:t>it's</w:t>
      </w:r>
      <w:r>
        <w:t xml:space="preserve"> place in memory will be vacated.</w:t>
      </w:r>
    </w:p>
    <w:p w14:paraId="27F19A4A" w14:textId="77777777" w:rsidR="00A85C53" w:rsidRDefault="00A85C53" w:rsidP="00A85C53">
      <w:pPr>
        <w:ind w:left="720"/>
      </w:pPr>
      <w:r w:rsidRPr="00A85C53">
        <w:rPr>
          <w:b/>
          <w:bCs/>
        </w:rPr>
        <w:t>Expected date:</w:t>
      </w:r>
      <w:r>
        <w:t xml:space="preserve"> Passover 2021.</w:t>
      </w:r>
    </w:p>
    <w:p w14:paraId="7AB8CFFD" w14:textId="2E77347C" w:rsidR="00A85C53" w:rsidRPr="00A85C53" w:rsidRDefault="008278AB" w:rsidP="00A85C53">
      <w:pPr>
        <w:pStyle w:val="ListParagraph"/>
        <w:numPr>
          <w:ilvl w:val="1"/>
          <w:numId w:val="7"/>
        </w:numPr>
        <w:spacing w:line="256" w:lineRule="auto"/>
        <w:rPr>
          <w:rFonts w:asciiTheme="majorHAnsi" w:hAnsiTheme="majorHAnsi" w:cstheme="majorBidi"/>
          <w:color w:val="2F5496" w:themeColor="accent1" w:themeShade="BF"/>
          <w:sz w:val="26"/>
          <w:szCs w:val="26"/>
        </w:rPr>
      </w:pPr>
      <w:r>
        <w:rPr>
          <w:rFonts w:asciiTheme="majorHAnsi" w:hAnsiTheme="majorHAnsi" w:cstheme="majorBidi"/>
          <w:color w:val="2F5496" w:themeColor="accent1" w:themeShade="BF"/>
          <w:sz w:val="26"/>
          <w:szCs w:val="26"/>
        </w:rPr>
        <w:t xml:space="preserve"> </w:t>
      </w:r>
      <w:r w:rsidR="00A85C53" w:rsidRPr="00A85C53">
        <w:rPr>
          <w:rFonts w:asciiTheme="majorHAnsi" w:hAnsiTheme="majorHAnsi" w:cstheme="majorBidi"/>
          <w:color w:val="2F5496" w:themeColor="accent1" w:themeShade="BF"/>
          <w:sz w:val="26"/>
          <w:szCs w:val="26"/>
        </w:rPr>
        <w:t xml:space="preserve">Third stage - integration of processing </w:t>
      </w:r>
      <w:proofErr w:type="spellStart"/>
      <w:proofErr w:type="gramStart"/>
      <w:r w:rsidR="00A85C53" w:rsidRPr="00A85C53">
        <w:rPr>
          <w:rFonts w:asciiTheme="majorHAnsi" w:hAnsiTheme="majorHAnsi" w:cstheme="majorBidi"/>
          <w:color w:val="2F5496" w:themeColor="accent1" w:themeShade="BF"/>
          <w:sz w:val="26"/>
          <w:szCs w:val="26"/>
        </w:rPr>
        <w:t>un</w:t>
      </w:r>
      <w:r w:rsidR="00A807D7">
        <w:rPr>
          <w:rFonts w:asciiTheme="majorHAnsi" w:hAnsiTheme="majorHAnsi" w:cstheme="majorBidi"/>
          <w:color w:val="2F5496" w:themeColor="accent1" w:themeShade="BF"/>
          <w:sz w:val="26"/>
          <w:szCs w:val="26"/>
        </w:rPr>
        <w:t>it's</w:t>
      </w:r>
      <w:proofErr w:type="spellEnd"/>
      <w:proofErr w:type="gramEnd"/>
      <w:r w:rsidR="00A85C53" w:rsidRPr="00A85C53">
        <w:rPr>
          <w:rFonts w:asciiTheme="majorHAnsi" w:hAnsiTheme="majorHAnsi" w:cstheme="majorBidi"/>
          <w:color w:val="2F5496" w:themeColor="accent1" w:themeShade="BF"/>
          <w:sz w:val="26"/>
          <w:szCs w:val="26"/>
        </w:rPr>
        <w:t xml:space="preserve"> within the hardware </w:t>
      </w:r>
    </w:p>
    <w:p w14:paraId="1F100536" w14:textId="77777777" w:rsidR="00A85C53" w:rsidRPr="00A85C53" w:rsidRDefault="00A85C53" w:rsidP="00A85C53">
      <w:pPr>
        <w:ind w:left="720"/>
        <w:rPr>
          <w:b/>
          <w:bCs/>
        </w:rPr>
      </w:pPr>
      <w:r w:rsidRPr="00A85C53">
        <w:rPr>
          <w:b/>
          <w:bCs/>
        </w:rPr>
        <w:t>introduction:</w:t>
      </w:r>
    </w:p>
    <w:p w14:paraId="44A4BC76" w14:textId="77777777" w:rsidR="00A85C53" w:rsidRDefault="00A85C53" w:rsidP="00A85C53">
      <w:pPr>
        <w:ind w:left="720"/>
      </w:pPr>
      <w:r>
        <w:t>in order to use mannix accelerator we need to write to the gpp. We want to create functions that do so and replace the software functions.</w:t>
      </w:r>
    </w:p>
    <w:p w14:paraId="7EDEDE85" w14:textId="77777777" w:rsidR="00A85C53" w:rsidRPr="00A85C53" w:rsidRDefault="00A85C53" w:rsidP="00A85C53">
      <w:pPr>
        <w:ind w:left="720"/>
        <w:rPr>
          <w:b/>
          <w:bCs/>
        </w:rPr>
      </w:pPr>
      <w:r w:rsidRPr="00A85C53">
        <w:rPr>
          <w:b/>
          <w:bCs/>
        </w:rPr>
        <w:t>Goals:</w:t>
      </w:r>
    </w:p>
    <w:p w14:paraId="470B847C" w14:textId="77777777" w:rsidR="00A85C53" w:rsidRDefault="00A85C53" w:rsidP="00A85C53">
      <w:pPr>
        <w:pStyle w:val="ListParagraph"/>
        <w:numPr>
          <w:ilvl w:val="0"/>
          <w:numId w:val="8"/>
        </w:numPr>
        <w:spacing w:line="256" w:lineRule="auto"/>
      </w:pPr>
      <w:r>
        <w:t>Implement each hardware module built into the software system separately.</w:t>
      </w:r>
    </w:p>
    <w:p w14:paraId="1FE65FBE" w14:textId="77777777" w:rsidR="00A85C53" w:rsidRDefault="00A85C53" w:rsidP="00A85C53">
      <w:pPr>
        <w:pStyle w:val="ListParagraph"/>
        <w:numPr>
          <w:ilvl w:val="0"/>
          <w:numId w:val="8"/>
        </w:numPr>
        <w:spacing w:line="256" w:lineRule="auto"/>
      </w:pPr>
      <w:r>
        <w:t>Convert program code to RISCV code</w:t>
      </w:r>
      <w:r>
        <w:rPr>
          <w:rFonts w:cs="Arial"/>
        </w:rPr>
        <w:t>.</w:t>
      </w:r>
    </w:p>
    <w:p w14:paraId="63F3B591" w14:textId="0020DCA1" w:rsidR="00A85C53" w:rsidRPr="00A85C53" w:rsidRDefault="00A85C53" w:rsidP="00321DB2">
      <w:pPr>
        <w:rPr>
          <w:b/>
          <w:bCs/>
        </w:rPr>
      </w:pPr>
      <w:r w:rsidRPr="00A85C53">
        <w:rPr>
          <w:b/>
          <w:bCs/>
        </w:rPr>
        <w:t xml:space="preserve"> </w:t>
      </w:r>
      <w:r w:rsidRPr="00A85C53">
        <w:rPr>
          <w:b/>
          <w:bCs/>
        </w:rPr>
        <w:tab/>
        <w:t>Notes:</w:t>
      </w:r>
    </w:p>
    <w:p w14:paraId="178968B3" w14:textId="68E3E065" w:rsidR="00A85C53" w:rsidRDefault="00A85C53" w:rsidP="00A85C53">
      <w:pPr>
        <w:pStyle w:val="ListParagraph"/>
        <w:numPr>
          <w:ilvl w:val="0"/>
          <w:numId w:val="8"/>
        </w:numPr>
        <w:spacing w:line="256" w:lineRule="auto"/>
      </w:pPr>
      <w:r>
        <w:t xml:space="preserve">This phase may be parallel to stage 2 depending on the pace of progress of the construction of the processing </w:t>
      </w:r>
      <w:proofErr w:type="gramStart"/>
      <w:r>
        <w:t>un</w:t>
      </w:r>
      <w:r w:rsidR="00A807D7">
        <w:t>it's</w:t>
      </w:r>
      <w:proofErr w:type="gramEnd"/>
      <w:r>
        <w:t>.</w:t>
      </w:r>
    </w:p>
    <w:p w14:paraId="0D825985" w14:textId="77777777" w:rsidR="00A85C53" w:rsidRDefault="00A85C53" w:rsidP="00A85C53">
      <w:pPr>
        <w:ind w:left="720"/>
      </w:pPr>
      <w:r w:rsidRPr="00A85C53">
        <w:rPr>
          <w:b/>
          <w:bCs/>
        </w:rPr>
        <w:t>Expected date:</w:t>
      </w:r>
      <w:r>
        <w:t xml:space="preserve"> two weeks after Passover.</w:t>
      </w:r>
    </w:p>
    <w:p w14:paraId="5CB10986" w14:textId="656511EE" w:rsidR="00A85C53" w:rsidRPr="00A85C53" w:rsidRDefault="00A85C53" w:rsidP="00A85C53">
      <w:pPr>
        <w:pStyle w:val="ListParagraph"/>
        <w:numPr>
          <w:ilvl w:val="1"/>
          <w:numId w:val="7"/>
        </w:numPr>
        <w:spacing w:line="256" w:lineRule="auto"/>
        <w:rPr>
          <w:rFonts w:asciiTheme="majorHAnsi" w:hAnsiTheme="majorHAnsi" w:cstheme="majorBidi"/>
          <w:color w:val="2F5496" w:themeColor="accent1" w:themeShade="BF"/>
          <w:sz w:val="26"/>
          <w:szCs w:val="26"/>
        </w:rPr>
      </w:pPr>
      <w:r w:rsidRPr="00A85C53">
        <w:rPr>
          <w:rFonts w:asciiTheme="majorHAnsi" w:hAnsiTheme="majorHAnsi" w:cstheme="majorBidi"/>
          <w:color w:val="2F5496" w:themeColor="accent1" w:themeShade="BF"/>
          <w:sz w:val="26"/>
          <w:szCs w:val="26"/>
        </w:rPr>
        <w:t xml:space="preserve"> Step Four - Create a Python Shell for Code / * Optional * /</w:t>
      </w:r>
    </w:p>
    <w:p w14:paraId="47DB71AD" w14:textId="4A3BBA06" w:rsidR="007E58E7" w:rsidRDefault="007E58E7" w:rsidP="00053722">
      <w:pPr>
        <w:pStyle w:val="Heading1"/>
        <w:rPr>
          <w:rtl/>
        </w:rPr>
      </w:pPr>
    </w:p>
    <w:p w14:paraId="48A4E43F" w14:textId="77777777" w:rsidR="007E58E7" w:rsidRPr="00331CB2" w:rsidRDefault="007E58E7" w:rsidP="007E58E7">
      <w:pPr>
        <w:pStyle w:val="Heading1"/>
        <w:rPr>
          <w:b/>
          <w:bCs/>
        </w:rPr>
      </w:pPr>
      <w:bookmarkStart w:id="28" w:name="_Toc59964596"/>
      <w:r w:rsidRPr="00331CB2">
        <w:rPr>
          <w:b/>
          <w:bCs/>
        </w:rPr>
        <w:t>References</w:t>
      </w:r>
      <w:bookmarkEnd w:id="28"/>
    </w:p>
    <w:p w14:paraId="78D51C06" w14:textId="77777777" w:rsidR="007E58E7" w:rsidRPr="00331CB2" w:rsidRDefault="007E58E7" w:rsidP="007E58E7">
      <w:pPr>
        <w:rPr>
          <w:b/>
          <w:bCs/>
        </w:rPr>
      </w:pPr>
    </w:p>
    <w:p w14:paraId="22A11BE6" w14:textId="2080B707" w:rsidR="007E58E7" w:rsidRPr="00F36062" w:rsidRDefault="008E0C50" w:rsidP="007E58E7">
      <w:pPr>
        <w:rPr>
          <w:u w:val="single"/>
        </w:rPr>
      </w:pPr>
      <w:r w:rsidRPr="00F36062">
        <w:rPr>
          <w:u w:val="single"/>
        </w:rPr>
        <w:t>FC</w:t>
      </w:r>
      <w:r w:rsidR="007E58E7" w:rsidRPr="00F36062">
        <w:rPr>
          <w:u w:val="single"/>
        </w:rPr>
        <w:t xml:space="preserve"> Intro:</w:t>
      </w:r>
    </w:p>
    <w:p w14:paraId="19B81B00" w14:textId="30629232" w:rsidR="007E58E7" w:rsidRDefault="007E58E7" w:rsidP="007E58E7">
      <w:r>
        <w:t>[1]</w:t>
      </w:r>
      <w:r w:rsidRPr="00FF1819">
        <w:t xml:space="preserve"> </w:t>
      </w:r>
      <w:hyperlink r:id="rId18" w:history="1">
        <w:r w:rsidR="00F36062">
          <w:rPr>
            <w:rStyle w:val="Hyperlink"/>
          </w:rPr>
          <w:t>Adi</w:t>
        </w:r>
      </w:hyperlink>
      <w:r w:rsidR="00F36062">
        <w:rPr>
          <w:rStyle w:val="Hyperlink"/>
        </w:rPr>
        <w:t xml:space="preserve"> teman course in BIU – "From HW to DL"</w:t>
      </w:r>
    </w:p>
    <w:p w14:paraId="4E25FD5E" w14:textId="0B87B8B1" w:rsidR="00F36062" w:rsidRDefault="007E58E7" w:rsidP="00F36062">
      <w:pPr>
        <w:rPr>
          <w:rStyle w:val="Hyperlink"/>
        </w:rPr>
      </w:pPr>
      <w:r>
        <w:t xml:space="preserve">[2] </w:t>
      </w:r>
      <w:hyperlink r:id="rId19" w:history="1">
        <w:r w:rsidR="00F36062" w:rsidRPr="00537A61">
          <w:rPr>
            <w:rStyle w:val="Hyperlink"/>
          </w:rPr>
          <w:t>https://www.oreilly.com/library/view/tensorflow-for-deep/9781491980446/ch04.html</w:t>
        </w:r>
      </w:hyperlink>
    </w:p>
    <w:p w14:paraId="17DDC50D" w14:textId="0AE02EAF" w:rsidR="007E58E7" w:rsidRPr="00F36062" w:rsidRDefault="00F81A09" w:rsidP="00F36062">
      <w:pPr>
        <w:rPr>
          <w:rStyle w:val="Hyperlink"/>
          <w:color w:val="auto"/>
        </w:rPr>
      </w:pPr>
      <w:r>
        <w:rPr>
          <w:rStyle w:val="Hyperlink"/>
          <w:color w:val="auto"/>
        </w:rPr>
        <w:t>Activation</w:t>
      </w:r>
      <w:r w:rsidR="007E58E7" w:rsidRPr="00F36062">
        <w:rPr>
          <w:rStyle w:val="Hyperlink"/>
          <w:color w:val="auto"/>
        </w:rPr>
        <w:t xml:space="preserve">: </w:t>
      </w:r>
    </w:p>
    <w:p w14:paraId="31DD36FA" w14:textId="7842F430" w:rsidR="007E58E7" w:rsidRDefault="007E58E7" w:rsidP="00F36062">
      <w:r>
        <w:t>[3</w:t>
      </w:r>
      <w:proofErr w:type="gramStart"/>
      <w:r>
        <w:t xml:space="preserve">] </w:t>
      </w:r>
      <w:r w:rsidR="00F36062">
        <w:t xml:space="preserve"> </w:t>
      </w:r>
      <w:r w:rsidR="00F36062" w:rsidRPr="00F36062">
        <w:t>https://medium.com/the-theory-of-everything/understanding-activation-functions-in-neural-networks-9491262884e0</w:t>
      </w:r>
      <w:proofErr w:type="gramEnd"/>
    </w:p>
    <w:p w14:paraId="0E92D197" w14:textId="77777777" w:rsidR="007E58E7" w:rsidRDefault="007E58E7" w:rsidP="007E58E7"/>
    <w:p w14:paraId="317F4D3F" w14:textId="77777777" w:rsidR="007E58E7" w:rsidRDefault="007E58E7" w:rsidP="007E58E7"/>
    <w:p w14:paraId="7BC336FC" w14:textId="77777777" w:rsidR="007E58E7" w:rsidRDefault="007E58E7" w:rsidP="007E58E7"/>
    <w:p w14:paraId="0B215E3B" w14:textId="77777777" w:rsidR="007E58E7" w:rsidRDefault="007E58E7" w:rsidP="007E58E7"/>
    <w:p w14:paraId="1A28BA81" w14:textId="77777777" w:rsidR="007E58E7" w:rsidRPr="004E0682" w:rsidRDefault="007E58E7" w:rsidP="007E58E7"/>
    <w:p w14:paraId="28D42675" w14:textId="77777777" w:rsidR="0058146F" w:rsidRDefault="0058146F"/>
    <w:sectPr w:rsidR="005814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4AB7B" w14:textId="77777777" w:rsidR="00E47F32" w:rsidRDefault="00E47F32" w:rsidP="00A85C53">
      <w:pPr>
        <w:spacing w:after="0" w:line="240" w:lineRule="auto"/>
      </w:pPr>
      <w:r>
        <w:separator/>
      </w:r>
    </w:p>
  </w:endnote>
  <w:endnote w:type="continuationSeparator" w:id="0">
    <w:p w14:paraId="41887BC5" w14:textId="77777777" w:rsidR="00E47F32" w:rsidRDefault="00E47F32" w:rsidP="00A85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22A82" w14:textId="77777777" w:rsidR="00E47F32" w:rsidRDefault="00E47F32" w:rsidP="00A85C53">
      <w:pPr>
        <w:spacing w:after="0" w:line="240" w:lineRule="auto"/>
      </w:pPr>
      <w:r>
        <w:separator/>
      </w:r>
    </w:p>
  </w:footnote>
  <w:footnote w:type="continuationSeparator" w:id="0">
    <w:p w14:paraId="182934E6" w14:textId="77777777" w:rsidR="00E47F32" w:rsidRDefault="00E47F32" w:rsidP="00A85C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33452"/>
    <w:multiLevelType w:val="multilevel"/>
    <w:tmpl w:val="F120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774197"/>
    <w:multiLevelType w:val="hybridMultilevel"/>
    <w:tmpl w:val="03E00428"/>
    <w:lvl w:ilvl="0" w:tplc="CC488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30526B"/>
    <w:multiLevelType w:val="hybridMultilevel"/>
    <w:tmpl w:val="866A31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20443F"/>
    <w:multiLevelType w:val="hybridMultilevel"/>
    <w:tmpl w:val="B4E43BE6"/>
    <w:lvl w:ilvl="0" w:tplc="ADC4C89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536B0288"/>
    <w:multiLevelType w:val="multilevel"/>
    <w:tmpl w:val="A8126E76"/>
    <w:lvl w:ilvl="0">
      <w:start w:val="1"/>
      <w:numFmt w:val="decimal"/>
      <w:lvlText w:val="%1."/>
      <w:lvlJc w:val="left"/>
      <w:pPr>
        <w:ind w:left="720" w:hanging="360"/>
      </w:pPr>
    </w:lvl>
    <w:lvl w:ilvl="1">
      <w:start w:val="3"/>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5" w15:restartNumberingAfterBreak="0">
    <w:nsid w:val="5BD7119D"/>
    <w:multiLevelType w:val="multilevel"/>
    <w:tmpl w:val="E286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E83FAA"/>
    <w:multiLevelType w:val="hybridMultilevel"/>
    <w:tmpl w:val="6A8E48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C20120"/>
    <w:multiLevelType w:val="hybridMultilevel"/>
    <w:tmpl w:val="0554A584"/>
    <w:lvl w:ilvl="0" w:tplc="AA643D02">
      <w:start w:val="3"/>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756625E1"/>
    <w:multiLevelType w:val="hybridMultilevel"/>
    <w:tmpl w:val="2146D78E"/>
    <w:lvl w:ilvl="0" w:tplc="F8E40D2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8"/>
  </w:num>
  <w:num w:numId="5">
    <w:abstractNumId w:val="6"/>
  </w:num>
  <w:num w:numId="6">
    <w:abstractNumId w:val="1"/>
  </w:num>
  <w:num w:numId="7">
    <w:abstractNumId w:val="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yahu, Matan44">
    <w15:presenceInfo w15:providerId="AD" w15:userId="S-1-5-21-2052111302-1275210071-1644491937-9815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8E7"/>
    <w:rsid w:val="0000465E"/>
    <w:rsid w:val="000113F7"/>
    <w:rsid w:val="00053722"/>
    <w:rsid w:val="000626AB"/>
    <w:rsid w:val="000844BA"/>
    <w:rsid w:val="000868DA"/>
    <w:rsid w:val="000F48C7"/>
    <w:rsid w:val="000F6D8F"/>
    <w:rsid w:val="000F73B7"/>
    <w:rsid w:val="00121C04"/>
    <w:rsid w:val="00122BE5"/>
    <w:rsid w:val="00185FCF"/>
    <w:rsid w:val="00187DD9"/>
    <w:rsid w:val="00196967"/>
    <w:rsid w:val="001A6DDE"/>
    <w:rsid w:val="00211E7A"/>
    <w:rsid w:val="00212E6E"/>
    <w:rsid w:val="002279D1"/>
    <w:rsid w:val="00237D55"/>
    <w:rsid w:val="002438D8"/>
    <w:rsid w:val="002B62F5"/>
    <w:rsid w:val="003041F9"/>
    <w:rsid w:val="00310640"/>
    <w:rsid w:val="00321DB2"/>
    <w:rsid w:val="00330767"/>
    <w:rsid w:val="003D76FB"/>
    <w:rsid w:val="003E7B8B"/>
    <w:rsid w:val="003F0AE4"/>
    <w:rsid w:val="00405E16"/>
    <w:rsid w:val="004214E2"/>
    <w:rsid w:val="004245D4"/>
    <w:rsid w:val="004722FA"/>
    <w:rsid w:val="00477398"/>
    <w:rsid w:val="004A42CF"/>
    <w:rsid w:val="004A464B"/>
    <w:rsid w:val="004B1485"/>
    <w:rsid w:val="004E5ADE"/>
    <w:rsid w:val="004F4568"/>
    <w:rsid w:val="00514A3E"/>
    <w:rsid w:val="005665B5"/>
    <w:rsid w:val="00572488"/>
    <w:rsid w:val="0058146F"/>
    <w:rsid w:val="005848C5"/>
    <w:rsid w:val="00597350"/>
    <w:rsid w:val="005A20B2"/>
    <w:rsid w:val="005A468A"/>
    <w:rsid w:val="005B3A1F"/>
    <w:rsid w:val="005D3D79"/>
    <w:rsid w:val="005D3EDA"/>
    <w:rsid w:val="005E24FF"/>
    <w:rsid w:val="005F413C"/>
    <w:rsid w:val="0062072F"/>
    <w:rsid w:val="00634E15"/>
    <w:rsid w:val="00642551"/>
    <w:rsid w:val="00644B43"/>
    <w:rsid w:val="006611EE"/>
    <w:rsid w:val="006773CA"/>
    <w:rsid w:val="006B2962"/>
    <w:rsid w:val="00726252"/>
    <w:rsid w:val="00733A3D"/>
    <w:rsid w:val="007537EF"/>
    <w:rsid w:val="007629C4"/>
    <w:rsid w:val="00781DC8"/>
    <w:rsid w:val="00787EFE"/>
    <w:rsid w:val="007D0416"/>
    <w:rsid w:val="007D1F74"/>
    <w:rsid w:val="007E58E7"/>
    <w:rsid w:val="00800BC4"/>
    <w:rsid w:val="008149ED"/>
    <w:rsid w:val="008278AB"/>
    <w:rsid w:val="00861496"/>
    <w:rsid w:val="00861A99"/>
    <w:rsid w:val="00864477"/>
    <w:rsid w:val="0087316D"/>
    <w:rsid w:val="00894A5D"/>
    <w:rsid w:val="008C6EBB"/>
    <w:rsid w:val="008C73F0"/>
    <w:rsid w:val="008E0C50"/>
    <w:rsid w:val="008E2887"/>
    <w:rsid w:val="008E6CF4"/>
    <w:rsid w:val="008F6AD6"/>
    <w:rsid w:val="00906922"/>
    <w:rsid w:val="00944DC7"/>
    <w:rsid w:val="00947CBC"/>
    <w:rsid w:val="00992F65"/>
    <w:rsid w:val="00A17C5A"/>
    <w:rsid w:val="00A211DC"/>
    <w:rsid w:val="00A54CDB"/>
    <w:rsid w:val="00A807D7"/>
    <w:rsid w:val="00A85C53"/>
    <w:rsid w:val="00AA0E71"/>
    <w:rsid w:val="00AC7B3D"/>
    <w:rsid w:val="00AE2F12"/>
    <w:rsid w:val="00AF21AE"/>
    <w:rsid w:val="00B25150"/>
    <w:rsid w:val="00B705BB"/>
    <w:rsid w:val="00BB0048"/>
    <w:rsid w:val="00BC5BFB"/>
    <w:rsid w:val="00BD31EF"/>
    <w:rsid w:val="00C1391D"/>
    <w:rsid w:val="00C41849"/>
    <w:rsid w:val="00C85C39"/>
    <w:rsid w:val="00CB5E08"/>
    <w:rsid w:val="00CD2638"/>
    <w:rsid w:val="00CE4284"/>
    <w:rsid w:val="00D3510C"/>
    <w:rsid w:val="00D64A85"/>
    <w:rsid w:val="00D9224C"/>
    <w:rsid w:val="00D97B7B"/>
    <w:rsid w:val="00E01B92"/>
    <w:rsid w:val="00E34F6A"/>
    <w:rsid w:val="00E430E6"/>
    <w:rsid w:val="00E47F32"/>
    <w:rsid w:val="00E83F37"/>
    <w:rsid w:val="00E93849"/>
    <w:rsid w:val="00EB18DC"/>
    <w:rsid w:val="00F010CD"/>
    <w:rsid w:val="00F231B8"/>
    <w:rsid w:val="00F27C29"/>
    <w:rsid w:val="00F36062"/>
    <w:rsid w:val="00F47FDB"/>
    <w:rsid w:val="00F56EF7"/>
    <w:rsid w:val="00F72D05"/>
    <w:rsid w:val="00F81A09"/>
    <w:rsid w:val="00FA3CBF"/>
    <w:rsid w:val="00FB5160"/>
    <w:rsid w:val="00FD68CC"/>
    <w:rsid w:val="00FF1A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4F72"/>
  <w15:chartTrackingRefBased/>
  <w15:docId w15:val="{B6EF31F7-CDB7-4E6B-A24E-05AA07DD0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8E7"/>
  </w:style>
  <w:style w:type="paragraph" w:styleId="Heading1">
    <w:name w:val="heading 1"/>
    <w:basedOn w:val="Normal"/>
    <w:next w:val="Normal"/>
    <w:link w:val="Heading1Char"/>
    <w:uiPriority w:val="9"/>
    <w:qFormat/>
    <w:rsid w:val="007E58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58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8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58E7"/>
    <w:rPr>
      <w:rFonts w:asciiTheme="majorHAnsi" w:eastAsiaTheme="majorEastAsia" w:hAnsiTheme="majorHAnsi" w:cstheme="majorBidi"/>
      <w:color w:val="2F5496" w:themeColor="accent1" w:themeShade="BF"/>
      <w:sz w:val="26"/>
      <w:szCs w:val="26"/>
    </w:rPr>
  </w:style>
  <w:style w:type="table" w:styleId="ListTable3-Accent6">
    <w:name w:val="List Table 3 Accent 6"/>
    <w:basedOn w:val="TableNormal"/>
    <w:uiPriority w:val="48"/>
    <w:rsid w:val="007E58E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styleId="Hyperlink">
    <w:name w:val="Hyperlink"/>
    <w:basedOn w:val="DefaultParagraphFont"/>
    <w:uiPriority w:val="99"/>
    <w:unhideWhenUsed/>
    <w:rsid w:val="007E58E7"/>
    <w:rPr>
      <w:color w:val="0563C1" w:themeColor="hyperlink"/>
      <w:u w:val="single"/>
    </w:rPr>
  </w:style>
  <w:style w:type="paragraph" w:styleId="TOCHeading">
    <w:name w:val="TOC Heading"/>
    <w:basedOn w:val="Heading1"/>
    <w:next w:val="Normal"/>
    <w:uiPriority w:val="39"/>
    <w:unhideWhenUsed/>
    <w:qFormat/>
    <w:rsid w:val="007E58E7"/>
    <w:pPr>
      <w:outlineLvl w:val="9"/>
    </w:pPr>
    <w:rPr>
      <w:lang w:bidi="ar-SA"/>
    </w:rPr>
  </w:style>
  <w:style w:type="paragraph" w:styleId="TOC1">
    <w:name w:val="toc 1"/>
    <w:basedOn w:val="Normal"/>
    <w:next w:val="Normal"/>
    <w:autoRedefine/>
    <w:uiPriority w:val="39"/>
    <w:unhideWhenUsed/>
    <w:rsid w:val="007E58E7"/>
    <w:pPr>
      <w:spacing w:after="100"/>
    </w:pPr>
  </w:style>
  <w:style w:type="paragraph" w:styleId="TOC2">
    <w:name w:val="toc 2"/>
    <w:basedOn w:val="Normal"/>
    <w:next w:val="Normal"/>
    <w:autoRedefine/>
    <w:uiPriority w:val="39"/>
    <w:unhideWhenUsed/>
    <w:rsid w:val="007E58E7"/>
    <w:pPr>
      <w:spacing w:after="100"/>
      <w:ind w:left="220"/>
    </w:pPr>
  </w:style>
  <w:style w:type="paragraph" w:styleId="NormalWeb">
    <w:name w:val="Normal (Web)"/>
    <w:basedOn w:val="Normal"/>
    <w:uiPriority w:val="99"/>
    <w:unhideWhenUsed/>
    <w:rsid w:val="007E58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58E7"/>
    <w:rPr>
      <w:b/>
      <w:bCs/>
    </w:rPr>
  </w:style>
  <w:style w:type="character" w:styleId="HTMLCode">
    <w:name w:val="HTML Code"/>
    <w:basedOn w:val="DefaultParagraphFont"/>
    <w:uiPriority w:val="99"/>
    <w:semiHidden/>
    <w:unhideWhenUsed/>
    <w:rsid w:val="007E58E7"/>
    <w:rPr>
      <w:rFonts w:ascii="Courier New" w:eastAsia="Times New Roman" w:hAnsi="Courier New" w:cs="Courier New"/>
      <w:sz w:val="20"/>
      <w:szCs w:val="20"/>
    </w:rPr>
  </w:style>
  <w:style w:type="paragraph" w:customStyle="1" w:styleId="hf">
    <w:name w:val="hf"/>
    <w:basedOn w:val="Normal"/>
    <w:rsid w:val="007E58E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21AE"/>
    <w:pPr>
      <w:ind w:left="720"/>
      <w:contextualSpacing/>
    </w:pPr>
  </w:style>
  <w:style w:type="table" w:styleId="TableGrid">
    <w:name w:val="Table Grid"/>
    <w:basedOn w:val="TableNormal"/>
    <w:uiPriority w:val="39"/>
    <w:rsid w:val="00304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041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1">
    <w:name w:val="List Table 3 Accent 1"/>
    <w:basedOn w:val="TableNormal"/>
    <w:uiPriority w:val="48"/>
    <w:rsid w:val="003041F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5Dark-Accent1">
    <w:name w:val="Grid Table 5 Dark Accent 1"/>
    <w:basedOn w:val="TableNormal"/>
    <w:uiPriority w:val="50"/>
    <w:rsid w:val="00304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PlaceholderText">
    <w:name w:val="Placeholder Text"/>
    <w:basedOn w:val="DefaultParagraphFont"/>
    <w:uiPriority w:val="99"/>
    <w:semiHidden/>
    <w:rsid w:val="00187DD9"/>
    <w:rPr>
      <w:color w:val="808080"/>
    </w:rPr>
  </w:style>
  <w:style w:type="character" w:styleId="UnresolvedMention">
    <w:name w:val="Unresolved Mention"/>
    <w:basedOn w:val="DefaultParagraphFont"/>
    <w:uiPriority w:val="99"/>
    <w:semiHidden/>
    <w:unhideWhenUsed/>
    <w:rsid w:val="00F36062"/>
    <w:rPr>
      <w:color w:val="605E5C"/>
      <w:shd w:val="clear" w:color="auto" w:fill="E1DFDD"/>
    </w:rPr>
  </w:style>
  <w:style w:type="paragraph" w:styleId="Header">
    <w:name w:val="header"/>
    <w:basedOn w:val="Normal"/>
    <w:link w:val="HeaderChar"/>
    <w:uiPriority w:val="99"/>
    <w:unhideWhenUsed/>
    <w:rsid w:val="00A85C53"/>
    <w:pPr>
      <w:tabs>
        <w:tab w:val="center" w:pos="4153"/>
        <w:tab w:val="right" w:pos="8306"/>
      </w:tabs>
      <w:spacing w:after="0" w:line="240" w:lineRule="auto"/>
    </w:pPr>
  </w:style>
  <w:style w:type="character" w:customStyle="1" w:styleId="HeaderChar">
    <w:name w:val="Header Char"/>
    <w:basedOn w:val="DefaultParagraphFont"/>
    <w:link w:val="Header"/>
    <w:uiPriority w:val="99"/>
    <w:rsid w:val="00A85C53"/>
  </w:style>
  <w:style w:type="paragraph" w:styleId="Footer">
    <w:name w:val="footer"/>
    <w:basedOn w:val="Normal"/>
    <w:link w:val="FooterChar"/>
    <w:uiPriority w:val="99"/>
    <w:unhideWhenUsed/>
    <w:rsid w:val="00A85C53"/>
    <w:pPr>
      <w:tabs>
        <w:tab w:val="center" w:pos="4153"/>
        <w:tab w:val="right" w:pos="8306"/>
      </w:tabs>
      <w:spacing w:after="0" w:line="240" w:lineRule="auto"/>
    </w:pPr>
  </w:style>
  <w:style w:type="character" w:customStyle="1" w:styleId="FooterChar">
    <w:name w:val="Footer Char"/>
    <w:basedOn w:val="DefaultParagraphFont"/>
    <w:link w:val="Footer"/>
    <w:uiPriority w:val="99"/>
    <w:rsid w:val="00A85C53"/>
  </w:style>
  <w:style w:type="paragraph" w:styleId="BalloonText">
    <w:name w:val="Balloon Text"/>
    <w:basedOn w:val="Normal"/>
    <w:link w:val="BalloonTextChar"/>
    <w:uiPriority w:val="99"/>
    <w:semiHidden/>
    <w:unhideWhenUsed/>
    <w:rsid w:val="005973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7350"/>
    <w:rPr>
      <w:rFonts w:ascii="Segoe UI" w:hAnsi="Segoe UI" w:cs="Segoe UI"/>
      <w:sz w:val="18"/>
      <w:szCs w:val="18"/>
    </w:rPr>
  </w:style>
  <w:style w:type="paragraph" w:styleId="CommentText">
    <w:name w:val="annotation text"/>
    <w:basedOn w:val="Normal"/>
    <w:link w:val="CommentTextChar"/>
    <w:uiPriority w:val="99"/>
    <w:semiHidden/>
    <w:unhideWhenUsed/>
    <w:rsid w:val="00597350"/>
    <w:pPr>
      <w:bidi/>
      <w:spacing w:line="240" w:lineRule="auto"/>
    </w:pPr>
    <w:rPr>
      <w:sz w:val="20"/>
      <w:szCs w:val="20"/>
    </w:rPr>
  </w:style>
  <w:style w:type="character" w:customStyle="1" w:styleId="CommentTextChar">
    <w:name w:val="Comment Text Char"/>
    <w:basedOn w:val="DefaultParagraphFont"/>
    <w:link w:val="CommentText"/>
    <w:uiPriority w:val="99"/>
    <w:semiHidden/>
    <w:rsid w:val="00597350"/>
    <w:rPr>
      <w:sz w:val="20"/>
      <w:szCs w:val="20"/>
    </w:rPr>
  </w:style>
  <w:style w:type="character" w:styleId="CommentReference">
    <w:name w:val="annotation reference"/>
    <w:basedOn w:val="DefaultParagraphFont"/>
    <w:uiPriority w:val="99"/>
    <w:semiHidden/>
    <w:unhideWhenUsed/>
    <w:rsid w:val="00597350"/>
    <w:rPr>
      <w:sz w:val="16"/>
      <w:szCs w:val="16"/>
    </w:rPr>
  </w:style>
  <w:style w:type="paragraph" w:styleId="TOC3">
    <w:name w:val="toc 3"/>
    <w:basedOn w:val="Normal"/>
    <w:next w:val="Normal"/>
    <w:autoRedefine/>
    <w:uiPriority w:val="39"/>
    <w:unhideWhenUsed/>
    <w:rsid w:val="00BB0048"/>
    <w:pPr>
      <w:spacing w:after="100"/>
      <w:ind w:left="440"/>
    </w:pPr>
    <w:rPr>
      <w:rFonts w:eastAsiaTheme="minorEastAsia"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777123">
      <w:bodyDiv w:val="1"/>
      <w:marLeft w:val="0"/>
      <w:marRight w:val="0"/>
      <w:marTop w:val="0"/>
      <w:marBottom w:val="0"/>
      <w:divBdr>
        <w:top w:val="none" w:sz="0" w:space="0" w:color="auto"/>
        <w:left w:val="none" w:sz="0" w:space="0" w:color="auto"/>
        <w:bottom w:val="none" w:sz="0" w:space="0" w:color="auto"/>
        <w:right w:val="none" w:sz="0" w:space="0" w:color="auto"/>
      </w:divBdr>
    </w:div>
    <w:div w:id="1224147201">
      <w:bodyDiv w:val="1"/>
      <w:marLeft w:val="0"/>
      <w:marRight w:val="0"/>
      <w:marTop w:val="0"/>
      <w:marBottom w:val="0"/>
      <w:divBdr>
        <w:top w:val="none" w:sz="0" w:space="0" w:color="auto"/>
        <w:left w:val="none" w:sz="0" w:space="0" w:color="auto"/>
        <w:bottom w:val="none" w:sz="0" w:space="0" w:color="auto"/>
        <w:right w:val="none" w:sz="0" w:space="0" w:color="auto"/>
      </w:divBdr>
    </w:div>
    <w:div w:id="1257516860">
      <w:bodyDiv w:val="1"/>
      <w:marLeft w:val="0"/>
      <w:marRight w:val="0"/>
      <w:marTop w:val="0"/>
      <w:marBottom w:val="0"/>
      <w:divBdr>
        <w:top w:val="none" w:sz="0" w:space="0" w:color="auto"/>
        <w:left w:val="none" w:sz="0" w:space="0" w:color="auto"/>
        <w:bottom w:val="none" w:sz="0" w:space="0" w:color="auto"/>
        <w:right w:val="none" w:sz="0" w:space="0" w:color="auto"/>
      </w:divBdr>
    </w:div>
    <w:div w:id="146053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sciencedirect.com/topics/engineering/convolutional-layer"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package" Target="embeddings/Microsoft_Visio_Drawing1.vsdx"/><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package" Target="embeddings/Microsoft_Visio_Drawing.vsdx"/><Relationship Id="rId10" Type="http://schemas.openxmlformats.org/officeDocument/2006/relationships/image" Target="media/image4.png"/><Relationship Id="rId19" Type="http://schemas.openxmlformats.org/officeDocument/2006/relationships/hyperlink" Target="https://www.oreilly.com/library/view/tensorflow-for-deep/9781491980446/ch04.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3266</Words>
  <Characters>16335</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דור שילה</dc:creator>
  <cp:keywords/>
  <dc:description/>
  <cp:lastModifiedBy>דור שילה</cp:lastModifiedBy>
  <cp:revision>3</cp:revision>
  <cp:lastPrinted>2020-12-27T17:17:00Z</cp:lastPrinted>
  <dcterms:created xsi:type="dcterms:W3CDTF">2020-12-30T17:08:00Z</dcterms:created>
  <dcterms:modified xsi:type="dcterms:W3CDTF">2020-12-30T17:08:00Z</dcterms:modified>
</cp:coreProperties>
</file>